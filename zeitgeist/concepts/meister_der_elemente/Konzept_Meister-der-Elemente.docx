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8208962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481" w:type="pct"/>
            <w:tblBorders>
              <w:left w:val="single" w:sz="18" w:space="0" w:color="4F81BD" w:themeColor="accent1"/>
            </w:tblBorders>
            <w:tblLook w:val="04A0"/>
          </w:tblPr>
          <w:tblGrid>
            <w:gridCol w:w="8336"/>
          </w:tblGrid>
          <w:tr w:rsidR="00245EE2" w:rsidTr="00294AF1">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Content>
                <w:tc>
                  <w:tcPr>
                    <w:tcW w:w="8337" w:type="dxa"/>
                    <w:tcMar>
                      <w:top w:w="216" w:type="dxa"/>
                      <w:left w:w="115" w:type="dxa"/>
                      <w:bottom w:w="216" w:type="dxa"/>
                      <w:right w:w="115" w:type="dxa"/>
                    </w:tcMar>
                  </w:tcPr>
                  <w:p w:rsidR="00245EE2" w:rsidRDefault="00245EE2" w:rsidP="00245EE2">
                    <w:pPr>
                      <w:pStyle w:val="KeinLeerraum"/>
                      <w:rPr>
                        <w:rFonts w:asciiTheme="majorHAnsi" w:eastAsiaTheme="majorEastAsia" w:hAnsiTheme="majorHAnsi" w:cstheme="majorBidi"/>
                      </w:rPr>
                    </w:pPr>
                    <w:r>
                      <w:rPr>
                        <w:rFonts w:asciiTheme="majorHAnsi" w:eastAsiaTheme="majorEastAsia" w:hAnsiTheme="majorHAnsi" w:cstheme="majorBidi"/>
                      </w:rPr>
                      <w:t>Menschenwerk</w:t>
                    </w:r>
                  </w:p>
                </w:tc>
              </w:sdtContent>
            </w:sdt>
          </w:tr>
          <w:tr w:rsidR="00245EE2" w:rsidTr="00294AF1">
            <w:tc>
              <w:tcPr>
                <w:tcW w:w="833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45EE2" w:rsidRDefault="00245EE2" w:rsidP="00294AF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Konzept</w:t>
                    </w:r>
                    <w:r w:rsidR="00294AF1">
                      <w:rPr>
                        <w:rFonts w:asciiTheme="majorHAnsi" w:eastAsiaTheme="majorEastAsia" w:hAnsiTheme="majorHAnsi" w:cstheme="majorBidi"/>
                        <w:color w:val="4F81BD" w:themeColor="accent1"/>
                        <w:sz w:val="80"/>
                        <w:szCs w:val="80"/>
                      </w:rPr>
                      <w:t xml:space="preserve"> für Projekt</w:t>
                    </w:r>
                    <w:r>
                      <w:rPr>
                        <w:rFonts w:asciiTheme="majorHAnsi" w:eastAsiaTheme="majorEastAsia" w:hAnsiTheme="majorHAnsi" w:cstheme="majorBidi"/>
                        <w:color w:val="4F81BD" w:themeColor="accent1"/>
                        <w:sz w:val="80"/>
                        <w:szCs w:val="80"/>
                      </w:rPr>
                      <w:t xml:space="preserve"> „</w:t>
                    </w:r>
                    <w:r w:rsidR="00294AF1">
                      <w:rPr>
                        <w:rFonts w:asciiTheme="majorHAnsi" w:eastAsiaTheme="majorEastAsia" w:hAnsiTheme="majorHAnsi" w:cstheme="majorBidi"/>
                        <w:color w:val="4F81BD" w:themeColor="accent1"/>
                        <w:sz w:val="80"/>
                        <w:szCs w:val="80"/>
                      </w:rPr>
                      <w:t>Meister der Elemente</w:t>
                    </w:r>
                    <w:r>
                      <w:rPr>
                        <w:rFonts w:asciiTheme="majorHAnsi" w:eastAsiaTheme="majorEastAsia" w:hAnsiTheme="majorHAnsi" w:cstheme="majorBidi"/>
                        <w:color w:val="4F81BD" w:themeColor="accent1"/>
                        <w:sz w:val="80"/>
                        <w:szCs w:val="80"/>
                      </w:rPr>
                      <w:t>“</w:t>
                    </w:r>
                  </w:p>
                </w:sdtContent>
              </w:sdt>
            </w:tc>
          </w:tr>
          <w:tr w:rsidR="00245EE2" w:rsidTr="00294AF1">
            <w:trPr>
              <w:trHeight w:val="318"/>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8337" w:type="dxa"/>
                    <w:tcMar>
                      <w:top w:w="216" w:type="dxa"/>
                      <w:left w:w="115" w:type="dxa"/>
                      <w:bottom w:w="216" w:type="dxa"/>
                      <w:right w:w="115" w:type="dxa"/>
                    </w:tcMar>
                  </w:tcPr>
                  <w:p w:rsidR="00245EE2" w:rsidRDefault="00DC7A06" w:rsidP="00DC7A06">
                    <w:pPr>
                      <w:pStyle w:val="KeinLeerraum"/>
                      <w:rPr>
                        <w:rFonts w:asciiTheme="majorHAnsi" w:eastAsiaTheme="majorEastAsia" w:hAnsiTheme="majorHAnsi" w:cstheme="majorBidi"/>
                      </w:rPr>
                    </w:pPr>
                    <w:r>
                      <w:rPr>
                        <w:rFonts w:asciiTheme="majorHAnsi" w:eastAsiaTheme="majorEastAsia" w:hAnsiTheme="majorHAnsi" w:cstheme="majorBidi"/>
                      </w:rPr>
                      <w:t>Das Duell um die Herrschaft</w:t>
                    </w:r>
                    <w:r w:rsidR="00294AF1">
                      <w:rPr>
                        <w:rFonts w:asciiTheme="majorHAnsi" w:eastAsiaTheme="majorEastAsia" w:hAnsiTheme="majorHAnsi" w:cstheme="majorBidi"/>
                      </w:rPr>
                      <w:t xml:space="preserve"> der Elemente</w:t>
                    </w:r>
                  </w:p>
                </w:tc>
              </w:sdtContent>
            </w:sdt>
          </w:tr>
        </w:tbl>
        <w:p w:rsidR="00245EE2" w:rsidRDefault="00245EE2"/>
        <w:p w:rsidR="00245EE2" w:rsidRDefault="00245EE2"/>
        <w:tbl>
          <w:tblPr>
            <w:tblpPr w:leftFromText="187" w:rightFromText="187" w:horzAnchor="margin" w:tblpXSpec="center" w:tblpYSpec="bottom"/>
            <w:tblW w:w="4000" w:type="pct"/>
            <w:tblLook w:val="04A0"/>
          </w:tblPr>
          <w:tblGrid>
            <w:gridCol w:w="7442"/>
          </w:tblGrid>
          <w:tr w:rsidR="00245EE2">
            <w:tc>
              <w:tcPr>
                <w:tcW w:w="7672" w:type="dxa"/>
                <w:tcMar>
                  <w:top w:w="216" w:type="dxa"/>
                  <w:left w:w="115" w:type="dxa"/>
                  <w:bottom w:w="216" w:type="dxa"/>
                  <w:right w:w="115" w:type="dxa"/>
                </w:tcMar>
              </w:tcPr>
              <w:p w:rsidR="00245EE2" w:rsidRDefault="00245EE2" w:rsidP="00245EE2">
                <w:pPr>
                  <w:pStyle w:val="KeinLeerraum"/>
                  <w:rPr>
                    <w:color w:val="4F81BD" w:themeColor="accent1"/>
                  </w:rPr>
                </w:pPr>
              </w:p>
              <w:p w:rsidR="00245EE2" w:rsidRDefault="0069563C" w:rsidP="00245EE2">
                <w:pPr>
                  <w:pStyle w:val="KeinLeerraum"/>
                  <w:rPr>
                    <w:color w:val="4F81BD" w:themeColor="accent1"/>
                  </w:rPr>
                </w:pPr>
                <w:hyperlink r:id="rId9" w:history="1">
                  <w:r w:rsidR="00245EE2" w:rsidRPr="008E5AE9">
                    <w:rPr>
                      <w:rStyle w:val="Hyperlink"/>
                    </w:rPr>
                    <w:t>www.menschenwerk.net</w:t>
                  </w:r>
                </w:hyperlink>
              </w:p>
              <w:p w:rsidR="00245EE2" w:rsidRDefault="00245EE2">
                <w:pPr>
                  <w:pStyle w:val="KeinLeerraum"/>
                  <w:rPr>
                    <w:color w:val="4F81BD" w:themeColor="accent1"/>
                  </w:rPr>
                </w:pPr>
              </w:p>
              <w:sdt>
                <w:sdtPr>
                  <w:rPr>
                    <w:color w:val="4F81BD" w:themeColor="accent1"/>
                    <w:u w:val="single"/>
                  </w:rPr>
                  <w:alias w:val="Datum"/>
                  <w:id w:val="13406932"/>
                  <w:dataBinding w:prefixMappings="xmlns:ns0='http://schemas.microsoft.com/office/2006/coverPageProps'" w:xpath="/ns0:CoverPageProperties[1]/ns0:PublishDate[1]" w:storeItemID="{55AF091B-3C7A-41E3-B477-F2FDAA23CFDA}"/>
                  <w:date w:fullDate="2008-09-13T00:00:00Z">
                    <w:dateFormat w:val="dd.MM.yyyy"/>
                    <w:lid w:val="de-DE"/>
                    <w:storeMappedDataAs w:val="dateTime"/>
                    <w:calendar w:val="gregorian"/>
                  </w:date>
                </w:sdtPr>
                <w:sdtContent>
                  <w:p w:rsidR="00245EE2" w:rsidRDefault="00245EE2">
                    <w:pPr>
                      <w:pStyle w:val="KeinLeerraum"/>
                      <w:rPr>
                        <w:color w:val="4F81BD" w:themeColor="accent1"/>
                      </w:rPr>
                    </w:pPr>
                    <w:r>
                      <w:rPr>
                        <w:color w:val="4F81BD" w:themeColor="accent1"/>
                      </w:rPr>
                      <w:t>13.09.2008</w:t>
                    </w:r>
                  </w:p>
                </w:sdtContent>
              </w:sdt>
              <w:p w:rsidR="00245EE2" w:rsidRDefault="00245EE2">
                <w:pPr>
                  <w:pStyle w:val="KeinLeerraum"/>
                  <w:rPr>
                    <w:color w:val="4F81BD" w:themeColor="accent1"/>
                  </w:rPr>
                </w:pPr>
              </w:p>
            </w:tc>
          </w:tr>
        </w:tbl>
        <w:p w:rsidR="00245EE2" w:rsidRDefault="00245EE2"/>
        <w:p w:rsidR="00B813BA" w:rsidRPr="00245EE2" w:rsidRDefault="00245EE2" w:rsidP="00B813BA">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DF6453" w:rsidRDefault="0069563C">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210563343" w:history="1">
            <w:r w:rsidR="00DF6453" w:rsidRPr="008E574E">
              <w:rPr>
                <w:rStyle w:val="Hyperlink"/>
                <w:noProof/>
              </w:rPr>
              <w:t>Spielvorstellung</w:t>
            </w:r>
            <w:r w:rsidR="00DF6453">
              <w:rPr>
                <w:noProof/>
                <w:webHidden/>
              </w:rPr>
              <w:tab/>
            </w:r>
            <w:r>
              <w:rPr>
                <w:noProof/>
                <w:webHidden/>
              </w:rPr>
              <w:fldChar w:fldCharType="begin"/>
            </w:r>
            <w:r w:rsidR="00DF6453">
              <w:rPr>
                <w:noProof/>
                <w:webHidden/>
              </w:rPr>
              <w:instrText xml:space="preserve"> PAGEREF _Toc210563343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44" w:history="1">
            <w:r w:rsidR="00DF6453" w:rsidRPr="008E574E">
              <w:rPr>
                <w:rStyle w:val="Hyperlink"/>
                <w:noProof/>
              </w:rPr>
              <w:t>Spielkonzept (kurz)</w:t>
            </w:r>
            <w:r w:rsidR="00DF6453">
              <w:rPr>
                <w:noProof/>
                <w:webHidden/>
              </w:rPr>
              <w:tab/>
            </w:r>
            <w:r>
              <w:rPr>
                <w:noProof/>
                <w:webHidden/>
              </w:rPr>
              <w:fldChar w:fldCharType="begin"/>
            </w:r>
            <w:r w:rsidR="00DF6453">
              <w:rPr>
                <w:noProof/>
                <w:webHidden/>
              </w:rPr>
              <w:instrText xml:space="preserve"> PAGEREF _Toc210563344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45" w:history="1">
            <w:r w:rsidR="00DF6453" w:rsidRPr="008E574E">
              <w:rPr>
                <w:rStyle w:val="Hyperlink"/>
                <w:noProof/>
              </w:rPr>
              <w:t>Ziel des Spiels</w:t>
            </w:r>
            <w:r w:rsidR="00DF6453">
              <w:rPr>
                <w:noProof/>
                <w:webHidden/>
              </w:rPr>
              <w:tab/>
            </w:r>
            <w:r>
              <w:rPr>
                <w:noProof/>
                <w:webHidden/>
              </w:rPr>
              <w:fldChar w:fldCharType="begin"/>
            </w:r>
            <w:r w:rsidR="00DF6453">
              <w:rPr>
                <w:noProof/>
                <w:webHidden/>
              </w:rPr>
              <w:instrText xml:space="preserve"> PAGEREF _Toc210563345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46" w:history="1">
            <w:r w:rsidR="00DF6453" w:rsidRPr="008E574E">
              <w:rPr>
                <w:rStyle w:val="Hyperlink"/>
                <w:noProof/>
              </w:rPr>
              <w:t>Zielgruppe</w:t>
            </w:r>
            <w:r w:rsidR="00DF6453">
              <w:rPr>
                <w:noProof/>
                <w:webHidden/>
              </w:rPr>
              <w:tab/>
            </w:r>
            <w:r>
              <w:rPr>
                <w:noProof/>
                <w:webHidden/>
              </w:rPr>
              <w:fldChar w:fldCharType="begin"/>
            </w:r>
            <w:r w:rsidR="00DF6453">
              <w:rPr>
                <w:noProof/>
                <w:webHidden/>
              </w:rPr>
              <w:instrText xml:space="preserve"> PAGEREF _Toc210563346 \h </w:instrText>
            </w:r>
            <w:r>
              <w:rPr>
                <w:noProof/>
                <w:webHidden/>
              </w:rPr>
            </w:r>
            <w:r>
              <w:rPr>
                <w:noProof/>
                <w:webHidden/>
              </w:rPr>
              <w:fldChar w:fldCharType="separate"/>
            </w:r>
            <w:r w:rsidR="00DF6453">
              <w:rPr>
                <w:noProof/>
                <w:webHidden/>
              </w:rPr>
              <w:t>3</w:t>
            </w:r>
            <w:r>
              <w:rPr>
                <w:noProof/>
                <w:webHidden/>
              </w:rPr>
              <w:fldChar w:fldCharType="end"/>
            </w:r>
          </w:hyperlink>
        </w:p>
        <w:p w:rsidR="00DF6453" w:rsidRDefault="0069563C">
          <w:pPr>
            <w:pStyle w:val="Verzeichnis1"/>
            <w:tabs>
              <w:tab w:val="right" w:leader="dot" w:pos="9062"/>
            </w:tabs>
            <w:rPr>
              <w:rFonts w:eastAsiaTheme="minorEastAsia"/>
              <w:noProof/>
              <w:lang w:eastAsia="de-DE"/>
            </w:rPr>
          </w:pPr>
          <w:hyperlink w:anchor="_Toc210563347" w:history="1">
            <w:r w:rsidR="00DF6453" w:rsidRPr="008E574E">
              <w:rPr>
                <w:rStyle w:val="Hyperlink"/>
                <w:noProof/>
              </w:rPr>
              <w:t>Spielgrundlagen</w:t>
            </w:r>
            <w:r w:rsidR="00DF6453">
              <w:rPr>
                <w:noProof/>
                <w:webHidden/>
              </w:rPr>
              <w:tab/>
            </w:r>
            <w:r>
              <w:rPr>
                <w:noProof/>
                <w:webHidden/>
              </w:rPr>
              <w:fldChar w:fldCharType="begin"/>
            </w:r>
            <w:r w:rsidR="00DF6453">
              <w:rPr>
                <w:noProof/>
                <w:webHidden/>
              </w:rPr>
              <w:instrText xml:space="preserve"> PAGEREF _Toc210563347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48" w:history="1">
            <w:r w:rsidR="00DF6453" w:rsidRPr="008E574E">
              <w:rPr>
                <w:rStyle w:val="Hyperlink"/>
                <w:noProof/>
              </w:rPr>
              <w:t>Erweitertes Konzept</w:t>
            </w:r>
            <w:r w:rsidR="00DF6453">
              <w:rPr>
                <w:noProof/>
                <w:webHidden/>
              </w:rPr>
              <w:tab/>
            </w:r>
            <w:r>
              <w:rPr>
                <w:noProof/>
                <w:webHidden/>
              </w:rPr>
              <w:fldChar w:fldCharType="begin"/>
            </w:r>
            <w:r w:rsidR="00DF6453">
              <w:rPr>
                <w:noProof/>
                <w:webHidden/>
              </w:rPr>
              <w:instrText xml:space="preserve"> PAGEREF _Toc210563348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49" w:history="1">
            <w:r w:rsidR="00DF6453" w:rsidRPr="008E574E">
              <w:rPr>
                <w:rStyle w:val="Hyperlink"/>
                <w:noProof/>
              </w:rPr>
              <w:t>Anmeldung und Spielerkonten</w:t>
            </w:r>
            <w:r w:rsidR="00DF6453">
              <w:rPr>
                <w:noProof/>
                <w:webHidden/>
              </w:rPr>
              <w:tab/>
            </w:r>
            <w:r>
              <w:rPr>
                <w:noProof/>
                <w:webHidden/>
              </w:rPr>
              <w:fldChar w:fldCharType="begin"/>
            </w:r>
            <w:r w:rsidR="00DF6453">
              <w:rPr>
                <w:noProof/>
                <w:webHidden/>
              </w:rPr>
              <w:instrText xml:space="preserve"> PAGEREF _Toc210563349 \h </w:instrText>
            </w:r>
            <w:r>
              <w:rPr>
                <w:noProof/>
                <w:webHidden/>
              </w:rPr>
            </w:r>
            <w:r>
              <w:rPr>
                <w:noProof/>
                <w:webHidden/>
              </w:rPr>
              <w:fldChar w:fldCharType="separate"/>
            </w:r>
            <w:r w:rsidR="00DF6453">
              <w:rPr>
                <w:noProof/>
                <w:webHidden/>
              </w:rPr>
              <w:t>4</w:t>
            </w:r>
            <w:r>
              <w:rPr>
                <w:noProof/>
                <w:webHidden/>
              </w:rPr>
              <w:fldChar w:fldCharType="end"/>
            </w:r>
          </w:hyperlink>
        </w:p>
        <w:p w:rsidR="00DF6453" w:rsidRDefault="0069563C">
          <w:pPr>
            <w:pStyle w:val="Verzeichnis1"/>
            <w:tabs>
              <w:tab w:val="right" w:leader="dot" w:pos="9062"/>
            </w:tabs>
            <w:rPr>
              <w:rFonts w:eastAsiaTheme="minorEastAsia"/>
              <w:noProof/>
              <w:lang w:eastAsia="de-DE"/>
            </w:rPr>
          </w:pPr>
          <w:hyperlink w:anchor="_Toc210563350" w:history="1">
            <w:r w:rsidR="00DF6453" w:rsidRPr="008E574E">
              <w:rPr>
                <w:rStyle w:val="Hyperlink"/>
                <w:noProof/>
              </w:rPr>
              <w:t>Game Design</w:t>
            </w:r>
            <w:r w:rsidR="00DF6453">
              <w:rPr>
                <w:noProof/>
                <w:webHidden/>
              </w:rPr>
              <w:tab/>
            </w:r>
            <w:r>
              <w:rPr>
                <w:noProof/>
                <w:webHidden/>
              </w:rPr>
              <w:fldChar w:fldCharType="begin"/>
            </w:r>
            <w:r w:rsidR="00DF6453">
              <w:rPr>
                <w:noProof/>
                <w:webHidden/>
              </w:rPr>
              <w:instrText xml:space="preserve"> PAGEREF _Toc210563350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51" w:history="1">
            <w:r w:rsidR="00DF6453" w:rsidRPr="008E574E">
              <w:rPr>
                <w:rStyle w:val="Hyperlink"/>
                <w:noProof/>
              </w:rPr>
              <w:t>Spielablauf</w:t>
            </w:r>
            <w:r w:rsidR="00DF6453">
              <w:rPr>
                <w:noProof/>
                <w:webHidden/>
              </w:rPr>
              <w:tab/>
            </w:r>
            <w:r>
              <w:rPr>
                <w:noProof/>
                <w:webHidden/>
              </w:rPr>
              <w:fldChar w:fldCharType="begin"/>
            </w:r>
            <w:r w:rsidR="00DF6453">
              <w:rPr>
                <w:noProof/>
                <w:webHidden/>
              </w:rPr>
              <w:instrText xml:space="preserve"> PAGEREF _Toc210563351 \h </w:instrText>
            </w:r>
            <w:r>
              <w:rPr>
                <w:noProof/>
                <w:webHidden/>
              </w:rPr>
            </w:r>
            <w:r>
              <w:rPr>
                <w:noProof/>
                <w:webHidden/>
              </w:rPr>
              <w:fldChar w:fldCharType="separate"/>
            </w:r>
            <w:r w:rsidR="00DF6453">
              <w:rPr>
                <w:noProof/>
                <w:webHidden/>
              </w:rPr>
              <w:t>5</w:t>
            </w:r>
            <w:r>
              <w:rPr>
                <w:noProof/>
                <w:webHidden/>
              </w:rPr>
              <w:fldChar w:fldCharType="end"/>
            </w:r>
          </w:hyperlink>
        </w:p>
        <w:p w:rsidR="00DF6453" w:rsidRDefault="0069563C">
          <w:pPr>
            <w:pStyle w:val="Verzeichnis2"/>
            <w:tabs>
              <w:tab w:val="right" w:leader="dot" w:pos="9062"/>
            </w:tabs>
            <w:rPr>
              <w:rFonts w:eastAsiaTheme="minorEastAsia"/>
              <w:noProof/>
              <w:lang w:eastAsia="de-DE"/>
            </w:rPr>
          </w:pPr>
          <w:hyperlink w:anchor="_Toc210563352" w:history="1">
            <w:r w:rsidR="00DF6453" w:rsidRPr="008E574E">
              <w:rPr>
                <w:rStyle w:val="Hyperlink"/>
                <w:noProof/>
              </w:rPr>
              <w:t>Ehrenpunkte</w:t>
            </w:r>
            <w:r w:rsidR="00DF6453">
              <w:rPr>
                <w:noProof/>
                <w:webHidden/>
              </w:rPr>
              <w:tab/>
            </w:r>
            <w:r>
              <w:rPr>
                <w:noProof/>
                <w:webHidden/>
              </w:rPr>
              <w:fldChar w:fldCharType="begin"/>
            </w:r>
            <w:r w:rsidR="00DF6453">
              <w:rPr>
                <w:noProof/>
                <w:webHidden/>
              </w:rPr>
              <w:instrText xml:space="preserve"> PAGEREF _Toc210563352 \h </w:instrText>
            </w:r>
            <w:r>
              <w:rPr>
                <w:noProof/>
                <w:webHidden/>
              </w:rPr>
            </w:r>
            <w:r>
              <w:rPr>
                <w:noProof/>
                <w:webHidden/>
              </w:rPr>
              <w:fldChar w:fldCharType="separate"/>
            </w:r>
            <w:r w:rsidR="00DF6453">
              <w:rPr>
                <w:noProof/>
                <w:webHidden/>
              </w:rPr>
              <w:t>5</w:t>
            </w:r>
            <w:r>
              <w:rPr>
                <w:noProof/>
                <w:webHidden/>
              </w:rPr>
              <w:fldChar w:fldCharType="end"/>
            </w:r>
          </w:hyperlink>
        </w:p>
        <w:p w:rsidR="00532C74" w:rsidRDefault="0069563C">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210563343"/>
      <w:r w:rsidRPr="009A0948">
        <w:lastRenderedPageBreak/>
        <w:t>Spielvorstellung</w:t>
      </w:r>
      <w:bookmarkEnd w:id="0"/>
    </w:p>
    <w:p w:rsidR="0080420A" w:rsidRDefault="009A0948" w:rsidP="009A0948">
      <w:pPr>
        <w:pStyle w:val="berschrift2"/>
      </w:pPr>
      <w:bookmarkStart w:id="1" w:name="_Toc210563344"/>
      <w:r>
        <w:t>Spielkonzept</w:t>
      </w:r>
      <w:r w:rsidR="001A6A61">
        <w:t xml:space="preserve"> (kurz)</w:t>
      </w:r>
      <w:bookmarkEnd w:id="1"/>
    </w:p>
    <w:p w:rsidR="00DF6453" w:rsidRDefault="00294AF1" w:rsidP="00DF6453">
      <w:r w:rsidRPr="00294AF1">
        <w:rPr>
          <w:i/>
        </w:rPr>
        <w:t>Meister der Elemente</w:t>
      </w:r>
      <w:r w:rsidR="00DF6453">
        <w:t xml:space="preserve"> ist ein </w:t>
      </w:r>
      <w:r w:rsidR="00193832">
        <w:t xml:space="preserve">taktisches </w:t>
      </w:r>
      <w:r w:rsidR="00DC7A06">
        <w:t>Strategiespiel</w:t>
      </w:r>
      <w:r w:rsidR="00DF6453">
        <w:t xml:space="preserve">, in dem </w:t>
      </w:r>
      <w:r w:rsidR="002E6712">
        <w:t xml:space="preserve">zwei </w:t>
      </w:r>
      <w:r w:rsidR="00DF6453">
        <w:t>Spieler</w:t>
      </w:r>
      <w:r w:rsidR="00FD6388">
        <w:t xml:space="preserve"> in Duellen gegeneinander antreten</w:t>
      </w:r>
      <w:r w:rsidR="00DF6453">
        <w:t>.</w:t>
      </w:r>
      <w:r w:rsidR="00FD6388">
        <w:t xml:space="preserve"> </w:t>
      </w:r>
      <w:r w:rsidR="002E6712">
        <w:t xml:space="preserve">Durch </w:t>
      </w:r>
      <w:r w:rsidR="00193832">
        <w:t>ihr Spiel</w:t>
      </w:r>
      <w:r w:rsidR="002E6712">
        <w:t xml:space="preserve"> können sie </w:t>
      </w:r>
      <w:r w:rsidR="00193832">
        <w:t xml:space="preserve">dynamisch die Regeln für </w:t>
      </w:r>
      <w:r w:rsidR="002E6712">
        <w:t xml:space="preserve">sich selbst, ihre Gegner und die </w:t>
      </w:r>
      <w:r w:rsidR="00FD6388">
        <w:t>Umgebung</w:t>
      </w:r>
      <w:r w:rsidR="002E6712">
        <w:t xml:space="preserve"> beeinflussen</w:t>
      </w:r>
      <w:r w:rsidR="00DF6453">
        <w:t xml:space="preserve">. Das Ziel </w:t>
      </w:r>
      <w:r w:rsidR="00193832">
        <w:t>der Meister im Duellieren zu werden, indem man möglichst viele</w:t>
      </w:r>
      <w:r w:rsidR="00DF6453">
        <w:t xml:space="preserve"> </w:t>
      </w:r>
      <w:r w:rsidR="00193832">
        <w:t>andere Spieler</w:t>
      </w:r>
      <w:r w:rsidR="00DF6453">
        <w:t xml:space="preserve"> besieg</w:t>
      </w:r>
      <w:r w:rsidR="00193832">
        <w:t>t</w:t>
      </w:r>
      <w:r w:rsidR="00DF6453">
        <w:t>.</w:t>
      </w:r>
    </w:p>
    <w:p w:rsidR="0080420A" w:rsidRPr="0080420A" w:rsidRDefault="0080420A" w:rsidP="009A0948">
      <w:pPr>
        <w:pStyle w:val="berschrift2"/>
      </w:pPr>
      <w:bookmarkStart w:id="2" w:name="_Toc210563345"/>
      <w:r>
        <w:t>Ziel des Spiels</w:t>
      </w:r>
      <w:bookmarkEnd w:id="2"/>
    </w:p>
    <w:p w:rsidR="0080420A" w:rsidRDefault="0080420A" w:rsidP="009A0948">
      <w:pPr>
        <w:pStyle w:val="Listenabsatz"/>
        <w:numPr>
          <w:ilvl w:val="0"/>
          <w:numId w:val="1"/>
        </w:numPr>
      </w:pPr>
      <w:r>
        <w:t xml:space="preserve">Die Spieler sollen in </w:t>
      </w:r>
      <w:r w:rsidR="00DF6453">
        <w:t>schnellen</w:t>
      </w:r>
      <w:r>
        <w:t xml:space="preserve"> Spielrunden Spaß</w:t>
      </w:r>
      <w:r w:rsidR="00DF6453">
        <w:t xml:space="preserve"> haben</w:t>
      </w:r>
    </w:p>
    <w:p w:rsidR="0080420A" w:rsidRDefault="0080420A" w:rsidP="009A0948">
      <w:pPr>
        <w:pStyle w:val="Listenabsatz"/>
        <w:numPr>
          <w:ilvl w:val="0"/>
          <w:numId w:val="1"/>
        </w:numPr>
      </w:pPr>
      <w:r>
        <w:t xml:space="preserve">Spieler </w:t>
      </w:r>
      <w:r w:rsidR="009A0948">
        <w:t xml:space="preserve">sollen durch die Bewertung </w:t>
      </w:r>
      <w:r w:rsidR="00DF6453">
        <w:t xml:space="preserve">ihrer Fähigkeiten </w:t>
      </w:r>
      <w:r>
        <w:t>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21056334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 xml:space="preserve">wird durch die Gesamttabelle und die Statistiken versucht Powergamer und PvP-Spieler anzuziehen. Spieler sollen Spaß daran haben ihre Platzierung zu erhöhen und mehrmals hintereinander </w:t>
      </w:r>
      <w:r w:rsidR="00DF6453">
        <w:t>Kämpfe</w:t>
      </w:r>
      <w:r w:rsidR="003F004E">
        <w:t xml:space="preserve"> zu bestreiten, um sich zu verbessern.</w:t>
      </w:r>
    </w:p>
    <w:p w:rsidR="009A0948" w:rsidRDefault="000A6223" w:rsidP="009A0948">
      <w:pPr>
        <w:pStyle w:val="berschrift2"/>
      </w:pPr>
      <w:bookmarkStart w:id="4" w:name="_Toc210563348"/>
      <w:r>
        <w:t>W</w:t>
      </w:r>
      <w:r w:rsidR="009A0948">
        <w:t>eitere</w:t>
      </w:r>
      <w:bookmarkEnd w:id="4"/>
      <w:r>
        <w:t xml:space="preserve"> Merkmale</w:t>
      </w:r>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DF6453" w:rsidP="009A0948">
      <w:pPr>
        <w:pStyle w:val="Listenabsatz"/>
        <w:numPr>
          <w:ilvl w:val="0"/>
          <w:numId w:val="2"/>
        </w:numPr>
      </w:pPr>
      <w:r>
        <w:t xml:space="preserve">Das  Spiel </w:t>
      </w:r>
      <w:r w:rsidR="009A0948">
        <w:t xml:space="preserve">soll möglichst einsteigerfreundlich sein, so dass auch mit Browserspielen </w:t>
      </w:r>
      <w:r w:rsidR="00672273">
        <w:t xml:space="preserve">(oder Computerspielen allgemein) </w:t>
      </w:r>
      <w:r w:rsidR="009A0948">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w:t>
      </w:r>
      <w:r w:rsidR="00DF6453">
        <w:t xml:space="preserve"> die Spielrunden sollen kurz (1-5</w:t>
      </w:r>
      <w:r>
        <w:t xml:space="preserve">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 xml:space="preserve">Der optische Stil des Spiels soll sich an </w:t>
      </w:r>
      <w:r w:rsidR="00DF6453">
        <w:t>existierenden Sammelkartenspielen orientieren (Bsp.</w:t>
      </w:r>
      <w:r w:rsidR="000C6FF5">
        <w:t xml:space="preserve"> Magic, Pokemon, usw.</w:t>
      </w:r>
      <w:r w:rsidR="00DF6453">
        <w:t>).</w:t>
      </w:r>
    </w:p>
    <w:p w:rsidR="00881049" w:rsidRDefault="00881049">
      <w:pPr>
        <w:rPr>
          <w:rFonts w:asciiTheme="majorHAnsi" w:eastAsiaTheme="majorEastAsia" w:hAnsiTheme="majorHAnsi" w:cstheme="majorBidi"/>
          <w:b/>
          <w:bCs/>
          <w:color w:val="4F81BD" w:themeColor="accent1"/>
          <w:sz w:val="26"/>
          <w:szCs w:val="26"/>
        </w:rPr>
      </w:pPr>
      <w:r>
        <w:br w:type="page"/>
      </w:r>
    </w:p>
    <w:p w:rsidR="000A6223" w:rsidRDefault="000A6223" w:rsidP="000A6223">
      <w:pPr>
        <w:pStyle w:val="berschrift2"/>
      </w:pPr>
      <w:r>
        <w:lastRenderedPageBreak/>
        <w:t>Hintergrund (kurz)</w:t>
      </w:r>
    </w:p>
    <w:p w:rsidR="003C65B7" w:rsidRPr="003C65B7" w:rsidRDefault="003C65B7" w:rsidP="000A6223">
      <w:r w:rsidRPr="003C65B7">
        <w:t>Bereits vor hund</w:t>
      </w:r>
      <w:r w:rsidR="00193832">
        <w:t>erten Jahren schloss eine Insel im indischen Ozean</w:t>
      </w:r>
      <w:r w:rsidRPr="003C65B7">
        <w:t xml:space="preserve"> einen Pakt mit den Urkräften der Elemente. Die Menschen leben </w:t>
      </w:r>
      <w:r w:rsidR="00193832">
        <w:t xml:space="preserve">im Einklang mit der Natur und </w:t>
      </w:r>
      <w:r w:rsidRPr="003C65B7">
        <w:t xml:space="preserve">in friedlicher Koexistenz </w:t>
      </w:r>
      <w:r w:rsidR="00193832">
        <w:t xml:space="preserve">mit den Elementen.  </w:t>
      </w:r>
      <w:r w:rsidRPr="003C65B7">
        <w:t>und verschließend sich den Einflüssen der Außenwelt, um mit sich selbst und ihrer Umwelt in Frieden und Einklang zu leben.</w:t>
      </w:r>
    </w:p>
    <w:p w:rsidR="000A6223" w:rsidRDefault="000A6223" w:rsidP="000A6223">
      <w:r>
        <w:t xml:space="preserve">Jeder Bürger </w:t>
      </w:r>
      <w:r w:rsidR="002F6AA1">
        <w:t>kann</w:t>
      </w:r>
      <w:r>
        <w:t xml:space="preserve"> die Kräfte der </w:t>
      </w:r>
      <w:r w:rsidR="00403E8C">
        <w:t xml:space="preserve">ihn umgebenden </w:t>
      </w:r>
      <w:r>
        <w:t xml:space="preserve">Elemente frei beschwören – manche besser, manche weniger gut. </w:t>
      </w:r>
      <w:r w:rsidR="002A4A8B">
        <w:t>Die besten schaffen es, ihre Gestalt zu verändern und selbst ein Wesen der Elemente zu werden: eine Kreatur</w:t>
      </w:r>
      <w:r>
        <w:t xml:space="preserve"> des Feuers, des Wasser, des Holzes, des Metalls, der Luft oder der Erde.</w:t>
      </w:r>
    </w:p>
    <w:p w:rsidR="000A6223" w:rsidRDefault="000A6223" w:rsidP="000A6223">
      <w:r>
        <w:t>Regelmäßig wird ein</w:t>
      </w:r>
      <w:r w:rsidR="00385FEA">
        <w:t xml:space="preserve"> Botschafter</w:t>
      </w:r>
      <w:r>
        <w:t xml:space="preserve"> aus dem Volke erwählt, der die Geschicke des Volkes lenken und die Kommunikation mit den Urkräften der Elemente sichern soll. Um die Person mit der stärksten Bindung zu den Elementen zu finden, werden zur Wahl Duelle unter den Anwärtern ausgetragen. Nur derjenige, der alle Elemente perfekt beherrscht wird </w:t>
      </w:r>
      <w:r w:rsidR="002F6AA1">
        <w:t xml:space="preserve">am Ende der </w:t>
      </w:r>
      <w:r>
        <w:t>„Meister der Elemente“. Doch Vorsicht: am Ende entscheiden doch die Elemente, wen sie erwählen.</w:t>
      </w:r>
    </w:p>
    <w:p w:rsidR="004555D0" w:rsidRDefault="00A37E59" w:rsidP="00FE6276">
      <w:pPr>
        <w:pStyle w:val="berschrift1"/>
      </w:pPr>
      <w:r>
        <w:t>Duelle</w:t>
      </w:r>
    </w:p>
    <w:p w:rsidR="008A6335" w:rsidRDefault="00760650" w:rsidP="008A6335">
      <w:r>
        <w:t xml:space="preserve">Das zentrale Element des Spiels sind die Duelle. </w:t>
      </w:r>
      <w:r w:rsidR="00D4545D">
        <w:t>Ein</w:t>
      </w:r>
      <w:r w:rsidR="008440F2">
        <w:t xml:space="preserve"> Spieler kann eine</w:t>
      </w:r>
      <w:r>
        <w:t xml:space="preserve">n anderen Spieler </w:t>
      </w:r>
      <w:r w:rsidR="00D4545D">
        <w:t xml:space="preserve">zum Duell herausfordern, herausgefordert werden oder sich zum Ad-Hoc Duell stellen. </w:t>
      </w:r>
      <w:r w:rsidR="008A6335">
        <w:t>Ein S</w:t>
      </w:r>
      <w:r w:rsidR="00D4545D">
        <w:t xml:space="preserve">pieler kann jeweils nur ein Duell </w:t>
      </w:r>
      <w:r w:rsidR="008A6335">
        <w:t xml:space="preserve">gleichzeitig </w:t>
      </w:r>
      <w:r w:rsidR="00D4545D">
        <w:t>bestreiten</w:t>
      </w:r>
      <w:r w:rsidR="008A6335">
        <w:t>.</w:t>
      </w:r>
    </w:p>
    <w:p w:rsidR="000A6223" w:rsidRDefault="000A6223" w:rsidP="00FE6276">
      <w:pPr>
        <w:pStyle w:val="berschrift2"/>
      </w:pPr>
      <w:r>
        <w:t>Vorbereitung</w:t>
      </w:r>
      <w:r w:rsidR="004A3D72">
        <w:t>sphase</w:t>
      </w:r>
    </w:p>
    <w:p w:rsidR="000A6223" w:rsidRDefault="0000285C" w:rsidP="000A6223">
      <w:r>
        <w:t>Wen</w:t>
      </w:r>
      <w:r w:rsidR="000D1A52">
        <w:t>n</w:t>
      </w:r>
      <w:r>
        <w:t xml:space="preserve"> sich zwei Spieler duellieren </w:t>
      </w:r>
      <w:r w:rsidR="007C512B">
        <w:t xml:space="preserve">wählt </w:t>
      </w:r>
      <w:r>
        <w:t xml:space="preserve">jeder Spieler </w:t>
      </w:r>
      <w:r w:rsidR="007C512B">
        <w:t xml:space="preserve">vor Beginn des Duells seine anfängliche </w:t>
      </w:r>
      <w:r w:rsidR="00147E1A">
        <w:t>Elementar</w:t>
      </w:r>
      <w:r w:rsidR="007C512B">
        <w:t>form aus</w:t>
      </w:r>
      <w:r w:rsidR="00147E1A">
        <w:t xml:space="preserve">: </w:t>
      </w:r>
      <w:r w:rsidR="000A6223">
        <w:t>Feuer</w:t>
      </w:r>
      <w:r w:rsidR="00147E1A">
        <w:t>, Wasser, Ho</w:t>
      </w:r>
      <w:r w:rsidR="00F23C99">
        <w:t xml:space="preserve">lz, </w:t>
      </w:r>
      <w:r w:rsidR="000A6223">
        <w:t>Metall</w:t>
      </w:r>
      <w:r w:rsidR="00F23C99">
        <w:t xml:space="preserve">, Luft oder Erde. </w:t>
      </w:r>
      <w:r w:rsidR="000A6223">
        <w:t xml:space="preserve">Der Spieler sieht nicht die Form, die sein Gegner wählt, bis </w:t>
      </w:r>
      <w:r w:rsidR="003C0630">
        <w:t xml:space="preserve">beide Spieler ihre Form gewählt haben und </w:t>
      </w:r>
      <w:r w:rsidR="000A6223">
        <w:t>das Duell an sich beginnt.</w:t>
      </w:r>
    </w:p>
    <w:p w:rsidR="000A6223" w:rsidRDefault="00FE6276" w:rsidP="00FE6276">
      <w:pPr>
        <w:pStyle w:val="berschrift2"/>
      </w:pPr>
      <w:r>
        <w:t>Grundsätzliche Mechanik eines Duells</w:t>
      </w:r>
    </w:p>
    <w:p w:rsidR="000A6223" w:rsidRDefault="000A6223" w:rsidP="000A6223">
      <w:r>
        <w:t xml:space="preserve">Bei einem Duell Form gegen Form entscheidet </w:t>
      </w:r>
      <w:r w:rsidR="009B43C2">
        <w:t xml:space="preserve">der </w:t>
      </w:r>
      <w:r w:rsidR="00EA014E">
        <w:t>Zufall: wer die höhere Zahl „würfelt“, der gewinnt</w:t>
      </w:r>
      <w:r w:rsidR="00D72C9C">
        <w:t xml:space="preserve">. </w:t>
      </w:r>
      <w:r w:rsidR="00EA014E">
        <w:t>Die Wahrscheinlichkeit ist jedoch unter Umständen nicht gleich verteilt: b</w:t>
      </w:r>
      <w:r>
        <w:t xml:space="preserve">estimmte Elementarformen </w:t>
      </w:r>
      <w:r w:rsidR="00D72C9C">
        <w:t xml:space="preserve">haben </w:t>
      </w:r>
      <w:r>
        <w:t xml:space="preserve">Vorteile gegenüber anderen </w:t>
      </w:r>
      <w:r w:rsidR="00D72C9C">
        <w:t xml:space="preserve">Formen. Dies </w:t>
      </w:r>
      <w:r w:rsidR="00EA014E">
        <w:t>äußert sich durch</w:t>
      </w:r>
      <w:r w:rsidR="003C0630">
        <w:t xml:space="preserve"> Bereich des Zufallswurfs</w:t>
      </w:r>
      <w:r w:rsidR="00D72C9C">
        <w:t>, vergleichbar mit Würfeln mit einer unte</w:t>
      </w:r>
      <w:r w:rsidR="00EA014E">
        <w:t>rschiedlichen Anzahl von Seiten. Beispiel:</w:t>
      </w:r>
      <w:r w:rsidR="00D72C9C">
        <w:t xml:space="preserve"> ein Spieler nutzt einen 6-seitigen Würfel und kann von 1-6 würfeln, der andere einen 20-seitigen Würfel mit Zahlen von 1-20.</w:t>
      </w:r>
    </w:p>
    <w:p w:rsidR="000A6223" w:rsidRDefault="003C0630" w:rsidP="000A6223">
      <w:r>
        <w:t>Folgende Tabelle zeigt den Bereich, den eine Begegnung zwischen zwei Formen jeweils hat. Die Vertikale definiert dabei den Spieler, die Horizontale den Gegner.</w:t>
      </w:r>
    </w:p>
    <w:tbl>
      <w:tblPr>
        <w:tblW w:w="8400" w:type="dxa"/>
        <w:tblInd w:w="56" w:type="dxa"/>
        <w:tblCellMar>
          <w:left w:w="70" w:type="dxa"/>
          <w:right w:w="70" w:type="dxa"/>
        </w:tblCellMar>
        <w:tblLook w:val="04A0"/>
      </w:tblPr>
      <w:tblGrid>
        <w:gridCol w:w="1200"/>
        <w:gridCol w:w="1200"/>
        <w:gridCol w:w="1200"/>
        <w:gridCol w:w="1200"/>
        <w:gridCol w:w="1200"/>
        <w:gridCol w:w="1200"/>
        <w:gridCol w:w="1200"/>
      </w:tblGrid>
      <w:tr w:rsidR="00532C57" w:rsidRPr="00532C57" w:rsidTr="00532C57">
        <w:trPr>
          <w:trHeight w:val="300"/>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 </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single" w:sz="8" w:space="0" w:color="auto"/>
              <w:left w:val="nil"/>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single" w:sz="8" w:space="0" w:color="auto"/>
              <w:left w:val="nil"/>
              <w:bottom w:val="single" w:sz="4" w:space="0" w:color="auto"/>
              <w:right w:val="single" w:sz="8"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Feuer</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Wasser</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Holz</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Metall</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r>
      <w:tr w:rsidR="00532C57" w:rsidRPr="00532C57" w:rsidTr="00532C57">
        <w:trPr>
          <w:trHeight w:val="300"/>
        </w:trPr>
        <w:tc>
          <w:tcPr>
            <w:tcW w:w="1200" w:type="dxa"/>
            <w:tcBorders>
              <w:top w:val="nil"/>
              <w:left w:val="single" w:sz="8" w:space="0" w:color="auto"/>
              <w:bottom w:val="single" w:sz="4"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Luft</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4" w:space="0" w:color="auto"/>
              <w:right w:val="single" w:sz="4"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c>
          <w:tcPr>
            <w:tcW w:w="1200" w:type="dxa"/>
            <w:tcBorders>
              <w:top w:val="nil"/>
              <w:left w:val="nil"/>
              <w:bottom w:val="single" w:sz="4" w:space="0" w:color="auto"/>
              <w:right w:val="single" w:sz="8"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r>
      <w:tr w:rsidR="00532C57" w:rsidRPr="00532C57" w:rsidTr="00532C57">
        <w:trPr>
          <w:trHeight w:val="315"/>
        </w:trPr>
        <w:tc>
          <w:tcPr>
            <w:tcW w:w="1200" w:type="dxa"/>
            <w:tcBorders>
              <w:top w:val="nil"/>
              <w:left w:val="single" w:sz="8" w:space="0" w:color="auto"/>
              <w:bottom w:val="single" w:sz="8" w:space="0" w:color="auto"/>
              <w:right w:val="single" w:sz="4" w:space="0" w:color="auto"/>
            </w:tcBorders>
            <w:shd w:val="clear" w:color="000000" w:fill="C5BE97"/>
            <w:noWrap/>
            <w:vAlign w:val="bottom"/>
            <w:hideMark/>
          </w:tcPr>
          <w:p w:rsidR="00532C57" w:rsidRPr="00532C57" w:rsidRDefault="00532C57" w:rsidP="00532C57">
            <w:pPr>
              <w:spacing w:after="0" w:line="240" w:lineRule="auto"/>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Erde</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8</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4</w:t>
            </w:r>
          </w:p>
        </w:tc>
        <w:tc>
          <w:tcPr>
            <w:tcW w:w="1200" w:type="dxa"/>
            <w:tcBorders>
              <w:top w:val="nil"/>
              <w:left w:val="nil"/>
              <w:bottom w:val="single" w:sz="8" w:space="0" w:color="auto"/>
              <w:right w:val="single" w:sz="4" w:space="0" w:color="auto"/>
            </w:tcBorders>
            <w:shd w:val="clear" w:color="auto" w:fill="auto"/>
            <w:noWrap/>
            <w:vAlign w:val="bottom"/>
            <w:hideMark/>
          </w:tcPr>
          <w:p w:rsidR="00532C57" w:rsidRPr="00532C57" w:rsidRDefault="00532C57" w:rsidP="00532C57">
            <w:pPr>
              <w:spacing w:after="0" w:line="240" w:lineRule="auto"/>
              <w:jc w:val="right"/>
              <w:rPr>
                <w:rFonts w:ascii="Calibri" w:eastAsia="Times New Roman" w:hAnsi="Calibri" w:cs="Times New Roman"/>
                <w:color w:val="000000"/>
                <w:lang w:eastAsia="de-DE"/>
              </w:rPr>
            </w:pPr>
            <w:r w:rsidRPr="00532C57">
              <w:rPr>
                <w:rFonts w:ascii="Calibri" w:eastAsia="Times New Roman" w:hAnsi="Calibri" w:cs="Times New Roman"/>
                <w:color w:val="000000"/>
                <w:lang w:eastAsia="de-DE"/>
              </w:rPr>
              <w:t>12</w:t>
            </w:r>
          </w:p>
        </w:tc>
        <w:tc>
          <w:tcPr>
            <w:tcW w:w="1200" w:type="dxa"/>
            <w:tcBorders>
              <w:top w:val="nil"/>
              <w:left w:val="nil"/>
              <w:bottom w:val="single" w:sz="8" w:space="0" w:color="auto"/>
              <w:right w:val="single" w:sz="8" w:space="0" w:color="auto"/>
            </w:tcBorders>
            <w:shd w:val="clear" w:color="000000" w:fill="4A452A"/>
            <w:noWrap/>
            <w:vAlign w:val="bottom"/>
            <w:hideMark/>
          </w:tcPr>
          <w:p w:rsidR="00532C57" w:rsidRPr="00532C57" w:rsidRDefault="00532C57" w:rsidP="00532C57">
            <w:pPr>
              <w:spacing w:after="0" w:line="240" w:lineRule="auto"/>
              <w:jc w:val="right"/>
              <w:rPr>
                <w:rFonts w:ascii="Calibri" w:eastAsia="Times New Roman" w:hAnsi="Calibri" w:cs="Times New Roman"/>
                <w:color w:val="FFFFFF"/>
                <w:lang w:eastAsia="de-DE"/>
              </w:rPr>
            </w:pPr>
            <w:r w:rsidRPr="00532C57">
              <w:rPr>
                <w:rFonts w:ascii="Calibri" w:eastAsia="Times New Roman" w:hAnsi="Calibri" w:cs="Times New Roman"/>
                <w:color w:val="FFFFFF"/>
                <w:lang w:eastAsia="de-DE"/>
              </w:rPr>
              <w:t>8</w:t>
            </w:r>
          </w:p>
        </w:tc>
      </w:tr>
    </w:tbl>
    <w:p w:rsidR="008421EF" w:rsidRDefault="008421EF" w:rsidP="000A6223"/>
    <w:p w:rsidR="00B12B77" w:rsidRDefault="003C0630" w:rsidP="000A6223">
      <w:r>
        <w:lastRenderedPageBreak/>
        <w:t>Wenn beispielsweise Spieler</w:t>
      </w:r>
      <w:r w:rsidR="009B43C2">
        <w:t xml:space="preserve"> A</w:t>
      </w:r>
      <w:r>
        <w:t xml:space="preserve"> </w:t>
      </w:r>
      <w:r w:rsidR="000B38E9">
        <w:t>in</w:t>
      </w:r>
      <w:r>
        <w:t xml:space="preserve"> </w:t>
      </w:r>
      <w:r w:rsidR="000B38E9">
        <w:t>der</w:t>
      </w:r>
      <w:r>
        <w:t xml:space="preserve"> Wasserform gegen </w:t>
      </w:r>
      <w:r w:rsidR="009B43C2">
        <w:t xml:space="preserve">Spieler B </w:t>
      </w:r>
      <w:r w:rsidR="000B38E9">
        <w:t>in der</w:t>
      </w:r>
      <w:r w:rsidR="009B43C2">
        <w:t xml:space="preserve"> </w:t>
      </w:r>
      <w:r>
        <w:t xml:space="preserve">Feuerform kämpft, </w:t>
      </w:r>
      <w:r w:rsidR="009B43C2">
        <w:t xml:space="preserve">ist der Zufallsbereich von </w:t>
      </w:r>
      <w:r w:rsidR="00B12B77">
        <w:t xml:space="preserve">Spieler </w:t>
      </w:r>
      <w:r w:rsidR="009B43C2">
        <w:t>A</w:t>
      </w:r>
      <w:r w:rsidR="00B12B77">
        <w:t xml:space="preserve"> von</w:t>
      </w:r>
      <w:r w:rsidR="009B43C2">
        <w:t xml:space="preserve"> 1-12, der </w:t>
      </w:r>
      <w:r w:rsidR="00B12B77">
        <w:t>von Spieler B</w:t>
      </w:r>
      <w:r w:rsidR="009B43C2">
        <w:t xml:space="preserve"> allerdings nur 1-4. Au</w:t>
      </w:r>
      <w:r w:rsidR="007249DA">
        <w:t>ch</w:t>
      </w:r>
      <w:r w:rsidR="009B43C2">
        <w:t xml:space="preserve"> wenn der Spieler mit der Feuerform eine Chance hat, ist diese jedoch aufgrund des größeren Bereichs des Spielers mit der Wasserform geringer.</w:t>
      </w:r>
    </w:p>
    <w:p w:rsidR="00C436F9" w:rsidRDefault="008421EF" w:rsidP="000A6223">
      <w:r>
        <w:t xml:space="preserve">Treten </w:t>
      </w:r>
      <w:r w:rsidR="00C436F9">
        <w:t>zwei Spieler mit der gleichen Form  gegeneinander an</w:t>
      </w:r>
      <w:r>
        <w:t xml:space="preserve">, ist die Chance </w:t>
      </w:r>
      <w:r w:rsidR="00FE6276">
        <w:t xml:space="preserve">ebenfalls </w:t>
      </w:r>
      <w:r>
        <w:t xml:space="preserve">grundsätzlich gleich </w:t>
      </w:r>
      <w:r w:rsidR="00FE6276">
        <w:t xml:space="preserve">(1-8) </w:t>
      </w:r>
      <w:r>
        <w:t>verteilt.</w:t>
      </w:r>
    </w:p>
    <w:p w:rsidR="008421EF" w:rsidRDefault="001E7542" w:rsidP="00FE6276">
      <w:pPr>
        <w:pStyle w:val="berschrift2"/>
      </w:pPr>
      <w:r>
        <w:t>Duell</w:t>
      </w:r>
      <w:r w:rsidR="004A3D72">
        <w:t>phase</w:t>
      </w:r>
    </w:p>
    <w:p w:rsidR="00FE6276" w:rsidRPr="00FE6276" w:rsidRDefault="00B331BF" w:rsidP="00FE6276">
      <w:pPr>
        <w:pStyle w:val="berschrift3"/>
      </w:pPr>
      <w:r>
        <w:t>Segen</w:t>
      </w:r>
      <w:r w:rsidR="002A4A8B">
        <w:t xml:space="preserve"> der Elemente</w:t>
      </w:r>
    </w:p>
    <w:p w:rsidR="004A3D72" w:rsidRDefault="004100D1" w:rsidP="000A6223">
      <w:r>
        <w:t xml:space="preserve">In der </w:t>
      </w:r>
      <w:r w:rsidR="00C22A57">
        <w:t>Duell</w:t>
      </w:r>
      <w:r>
        <w:t xml:space="preserve">phase können Spieler </w:t>
      </w:r>
      <w:r w:rsidR="002A4A8B">
        <w:t xml:space="preserve">Fähigkeiten </w:t>
      </w:r>
      <w:r w:rsidR="00C22A57">
        <w:t>einsetzen, um ihre</w:t>
      </w:r>
      <w:r>
        <w:t xml:space="preserve"> Zufallsbereiche </w:t>
      </w:r>
      <w:r w:rsidR="00C22A57">
        <w:t xml:space="preserve">oder die des Gegners </w:t>
      </w:r>
      <w:r>
        <w:t xml:space="preserve">zu verändern. Diese Fähigkeiten </w:t>
      </w:r>
      <w:r w:rsidR="00EA014E">
        <w:t>stellen</w:t>
      </w:r>
      <w:r w:rsidR="00182568">
        <w:t xml:space="preserve"> </w:t>
      </w:r>
      <w:r w:rsidR="00B331BF">
        <w:t>Segen</w:t>
      </w:r>
      <w:r w:rsidR="00182568">
        <w:t xml:space="preserve"> der</w:t>
      </w:r>
      <w:r w:rsidR="00EA014E">
        <w:t xml:space="preserve"> Elemente dar – Geschenke, die ein Spieler durch Meditation und die Gunst der Elemente erhält. Ein Spieler kann eine</w:t>
      </w:r>
      <w:r w:rsidR="00C22A57">
        <w:t>n Segen</w:t>
      </w:r>
      <w:r w:rsidR="00EA014E">
        <w:t xml:space="preserve"> nur</w:t>
      </w:r>
      <w:r w:rsidR="00182568">
        <w:t xml:space="preserve"> einmal benutzen</w:t>
      </w:r>
      <w:r w:rsidR="00EA014E">
        <w:t xml:space="preserve">, </w:t>
      </w:r>
      <w:r w:rsidR="00822CCC">
        <w:t>anschließend verfä</w:t>
      </w:r>
      <w:r w:rsidR="00182568">
        <w:t>ll</w:t>
      </w:r>
      <w:r w:rsidR="00822CCC">
        <w:t xml:space="preserve">t </w:t>
      </w:r>
      <w:r w:rsidR="004C15DA">
        <w:t>er</w:t>
      </w:r>
      <w:r w:rsidR="00182568">
        <w:t>.</w:t>
      </w:r>
    </w:p>
    <w:p w:rsidR="002A5A3B" w:rsidRDefault="002A5A3B" w:rsidP="002A5A3B">
      <w:r>
        <w:t>Beispiele für Segen:</w:t>
      </w:r>
    </w:p>
    <w:p w:rsidR="002A5A3B" w:rsidRDefault="002A5A3B" w:rsidP="002A5A3B">
      <w:pPr>
        <w:pStyle w:val="Listenabsatz"/>
        <w:numPr>
          <w:ilvl w:val="0"/>
          <w:numId w:val="17"/>
        </w:numPr>
      </w:pPr>
      <w:r>
        <w:t>Stärke der Eiche: Holzelemente bekommen einen +1 Bonus gegen Metall</w:t>
      </w:r>
    </w:p>
    <w:p w:rsidR="002A5A3B" w:rsidRDefault="002A5A3B" w:rsidP="002A5A3B">
      <w:pPr>
        <w:pStyle w:val="Listenabsatz"/>
        <w:numPr>
          <w:ilvl w:val="0"/>
          <w:numId w:val="17"/>
        </w:numPr>
      </w:pPr>
      <w:r>
        <w:t>Beben der Erde: Erdformen erhalten gegen Holz und Metall einen Bonus von +6</w:t>
      </w:r>
    </w:p>
    <w:p w:rsidR="002A5A3B" w:rsidRDefault="002A5A3B" w:rsidP="002A5A3B">
      <w:pPr>
        <w:pStyle w:val="Listenabsatz"/>
        <w:numPr>
          <w:ilvl w:val="0"/>
          <w:numId w:val="17"/>
        </w:numPr>
      </w:pPr>
      <w:r>
        <w:t>Feuersbrunst: Feuerelem</w:t>
      </w:r>
      <w:r w:rsidR="004F1336">
        <w:t>ente bekommen einen Bonus von +2</w:t>
      </w:r>
      <w:r>
        <w:t xml:space="preserve"> gegen alle anderen Elemente</w:t>
      </w:r>
    </w:p>
    <w:p w:rsidR="002A5A3B" w:rsidRDefault="002A5A3B" w:rsidP="00A37E59">
      <w:pPr>
        <w:pStyle w:val="Listenabsatz"/>
        <w:numPr>
          <w:ilvl w:val="0"/>
          <w:numId w:val="17"/>
        </w:numPr>
      </w:pPr>
      <w:r>
        <w:t>Elementverwandlung: Von der aktuellen Form in die Metallform wechseln</w:t>
      </w:r>
    </w:p>
    <w:p w:rsidR="00FE6276" w:rsidRPr="00EB3AC6" w:rsidRDefault="00A37E59" w:rsidP="00A37E59">
      <w:pPr>
        <w:pStyle w:val="berschrift3"/>
      </w:pPr>
      <w:r w:rsidRPr="00EB3AC6">
        <w:t>Mana</w:t>
      </w:r>
      <w:r w:rsidR="00EB3AC6">
        <w:t xml:space="preserve"> (Optional!)</w:t>
      </w:r>
    </w:p>
    <w:p w:rsidR="001F1D31" w:rsidRPr="00EB3AC6" w:rsidRDefault="00FE6276" w:rsidP="001F1D31">
      <w:r w:rsidRPr="00EB3AC6">
        <w:t>Jeder Einsatz eine</w:t>
      </w:r>
      <w:r w:rsidR="00654499" w:rsidRPr="00EB3AC6">
        <w:t>s Segens</w:t>
      </w:r>
      <w:r w:rsidR="003F164C" w:rsidRPr="00EB3AC6">
        <w:t xml:space="preserve"> </w:t>
      </w:r>
      <w:r w:rsidR="00A37E59" w:rsidRPr="00EB3AC6">
        <w:t xml:space="preserve">kostet den Anwender Energie </w:t>
      </w:r>
      <w:r w:rsidR="00532C57" w:rsidRPr="00EB3AC6">
        <w:t xml:space="preserve">in Form von </w:t>
      </w:r>
      <w:r w:rsidR="00A37E59" w:rsidRPr="00EB3AC6">
        <w:t xml:space="preserve">Mana. Die Menge an </w:t>
      </w:r>
      <w:r w:rsidR="00532C57" w:rsidRPr="00EB3AC6">
        <w:t xml:space="preserve">aufzuwendendem </w:t>
      </w:r>
      <w:r w:rsidR="00A37E59" w:rsidRPr="00EB3AC6">
        <w:t>Man</w:t>
      </w:r>
      <w:r w:rsidR="003F164C" w:rsidRPr="00EB3AC6">
        <w:t>a hängt von de</w:t>
      </w:r>
      <w:r w:rsidR="00654499" w:rsidRPr="00EB3AC6">
        <w:t>m Segen bzw. der Art des Segens</w:t>
      </w:r>
      <w:r w:rsidR="003F164C" w:rsidRPr="00EB3AC6">
        <w:t xml:space="preserve"> ab</w:t>
      </w:r>
      <w:r w:rsidR="004C15DA" w:rsidRPr="00EB3AC6">
        <w:t xml:space="preserve">. </w:t>
      </w:r>
      <w:r w:rsidR="001F1D31" w:rsidRPr="00EB3AC6">
        <w:t xml:space="preserve">Kosten gemäß </w:t>
      </w:r>
      <w:r w:rsidR="00557BD9" w:rsidRPr="00EB3AC6">
        <w:t>oben genannter</w:t>
      </w:r>
      <w:r w:rsidR="001F1D31" w:rsidRPr="00EB3AC6">
        <w:t xml:space="preserve"> Beispiele:</w:t>
      </w:r>
    </w:p>
    <w:p w:rsidR="001E7542" w:rsidRPr="00EB3AC6" w:rsidRDefault="001E7542" w:rsidP="00F0173B">
      <w:pPr>
        <w:pStyle w:val="Listenabsatz"/>
        <w:numPr>
          <w:ilvl w:val="0"/>
          <w:numId w:val="17"/>
        </w:numPr>
      </w:pPr>
      <w:r w:rsidRPr="00EB3AC6">
        <w:t>Stärke der Eiche: 1 Mana</w:t>
      </w:r>
    </w:p>
    <w:p w:rsidR="001F1D31" w:rsidRPr="00EB3AC6" w:rsidRDefault="001F1D31" w:rsidP="001F1D31">
      <w:pPr>
        <w:pStyle w:val="Listenabsatz"/>
        <w:numPr>
          <w:ilvl w:val="0"/>
          <w:numId w:val="17"/>
        </w:numPr>
      </w:pPr>
      <w:r w:rsidRPr="00EB3AC6">
        <w:t xml:space="preserve">Beben der Erde: </w:t>
      </w:r>
      <w:r w:rsidR="00716A11" w:rsidRPr="00EB3AC6">
        <w:t>4</w:t>
      </w:r>
      <w:r w:rsidRPr="00EB3AC6">
        <w:t xml:space="preserve"> Mana</w:t>
      </w:r>
    </w:p>
    <w:p w:rsidR="00A37E59" w:rsidRPr="00EB3AC6" w:rsidRDefault="001F1D31" w:rsidP="00A37E59">
      <w:pPr>
        <w:pStyle w:val="Listenabsatz"/>
        <w:numPr>
          <w:ilvl w:val="0"/>
          <w:numId w:val="17"/>
        </w:numPr>
      </w:pPr>
      <w:r w:rsidRPr="00EB3AC6">
        <w:t xml:space="preserve">Feuersbrunst: </w:t>
      </w:r>
      <w:r w:rsidR="00716A11" w:rsidRPr="00EB3AC6">
        <w:t>6</w:t>
      </w:r>
      <w:r w:rsidR="00A37E59" w:rsidRPr="00EB3AC6">
        <w:t xml:space="preserve"> Mana</w:t>
      </w:r>
    </w:p>
    <w:p w:rsidR="00A37E59" w:rsidRPr="00EB3AC6" w:rsidRDefault="00A37E59" w:rsidP="00A37E59">
      <w:pPr>
        <w:pStyle w:val="Listenabsatz"/>
        <w:numPr>
          <w:ilvl w:val="0"/>
          <w:numId w:val="17"/>
        </w:numPr>
      </w:pPr>
      <w:r w:rsidRPr="00EB3AC6">
        <w:t>Elementverwandlung: 5 Mana</w:t>
      </w:r>
    </w:p>
    <w:p w:rsidR="00E30A81" w:rsidRPr="00EB3AC6" w:rsidRDefault="00A37E59" w:rsidP="000A6223">
      <w:r w:rsidRPr="00EB3AC6">
        <w:t xml:space="preserve">Jeder Spieler hat zu Beginn jedes Duells eine feste Anzahl von Mana, die er während des Duells durch Gefälligkeiten verbrauchen kann. Die </w:t>
      </w:r>
      <w:r w:rsidR="00E30A81" w:rsidRPr="00EB3AC6">
        <w:t xml:space="preserve">verfügbare </w:t>
      </w:r>
      <w:r w:rsidRPr="00EB3AC6">
        <w:t xml:space="preserve">Anzahl </w:t>
      </w:r>
      <w:r w:rsidR="00E30A81" w:rsidRPr="00EB3AC6">
        <w:t xml:space="preserve">von Mana richtet </w:t>
      </w:r>
      <w:r w:rsidR="00A22CE4" w:rsidRPr="00EB3AC6">
        <w:t>sich nach dem Rang des Spielers.</w:t>
      </w:r>
    </w:p>
    <w:tbl>
      <w:tblPr>
        <w:tblStyle w:val="Tabellengitternetz"/>
        <w:tblW w:w="0" w:type="auto"/>
        <w:jc w:val="center"/>
        <w:tblLook w:val="04A0"/>
      </w:tblPr>
      <w:tblGrid>
        <w:gridCol w:w="1051"/>
        <w:gridCol w:w="880"/>
        <w:gridCol w:w="881"/>
        <w:gridCol w:w="881"/>
        <w:gridCol w:w="881"/>
        <w:gridCol w:w="749"/>
        <w:gridCol w:w="881"/>
        <w:gridCol w:w="771"/>
        <w:gridCol w:w="771"/>
        <w:gridCol w:w="771"/>
        <w:gridCol w:w="771"/>
      </w:tblGrid>
      <w:tr w:rsidR="00E30A81" w:rsidRPr="00EB3AC6" w:rsidTr="001E7542">
        <w:trPr>
          <w:jc w:val="center"/>
        </w:trPr>
        <w:tc>
          <w:tcPr>
            <w:tcW w:w="1051" w:type="dxa"/>
            <w:tcBorders>
              <w:bottom w:val="single" w:sz="4" w:space="0" w:color="000000" w:themeColor="text1"/>
            </w:tcBorders>
            <w:shd w:val="clear" w:color="auto" w:fill="C4BC96" w:themeFill="background2" w:themeFillShade="BF"/>
          </w:tcPr>
          <w:p w:rsidR="00E30A81" w:rsidRPr="00EB3AC6" w:rsidRDefault="00E30A81" w:rsidP="000A6223">
            <w:r w:rsidRPr="00EB3AC6">
              <w:t>Rang</w:t>
            </w:r>
          </w:p>
        </w:tc>
        <w:tc>
          <w:tcPr>
            <w:tcW w:w="880" w:type="dxa"/>
            <w:shd w:val="clear" w:color="auto" w:fill="C4BC96" w:themeFill="background2" w:themeFillShade="BF"/>
          </w:tcPr>
          <w:p w:rsidR="00E30A81" w:rsidRPr="00EB3AC6" w:rsidRDefault="00E30A81" w:rsidP="000A6223">
            <w:r w:rsidRPr="00EB3AC6">
              <w:t>1</w:t>
            </w:r>
          </w:p>
        </w:tc>
        <w:tc>
          <w:tcPr>
            <w:tcW w:w="881" w:type="dxa"/>
            <w:shd w:val="clear" w:color="auto" w:fill="C4BC96" w:themeFill="background2" w:themeFillShade="BF"/>
          </w:tcPr>
          <w:p w:rsidR="00E30A81" w:rsidRPr="00EB3AC6" w:rsidRDefault="00E30A81" w:rsidP="000A6223">
            <w:r w:rsidRPr="00EB3AC6">
              <w:t>2</w:t>
            </w:r>
          </w:p>
        </w:tc>
        <w:tc>
          <w:tcPr>
            <w:tcW w:w="881" w:type="dxa"/>
            <w:shd w:val="clear" w:color="auto" w:fill="C4BC96" w:themeFill="background2" w:themeFillShade="BF"/>
          </w:tcPr>
          <w:p w:rsidR="00E30A81" w:rsidRPr="00EB3AC6" w:rsidRDefault="00E30A81" w:rsidP="000A6223">
            <w:r w:rsidRPr="00EB3AC6">
              <w:t>3</w:t>
            </w:r>
          </w:p>
        </w:tc>
        <w:tc>
          <w:tcPr>
            <w:tcW w:w="881" w:type="dxa"/>
            <w:shd w:val="clear" w:color="auto" w:fill="C4BC96" w:themeFill="background2" w:themeFillShade="BF"/>
          </w:tcPr>
          <w:p w:rsidR="00E30A81" w:rsidRPr="00EB3AC6" w:rsidRDefault="00E30A81" w:rsidP="000A6223">
            <w:r w:rsidRPr="00EB3AC6">
              <w:t>4</w:t>
            </w:r>
          </w:p>
        </w:tc>
        <w:tc>
          <w:tcPr>
            <w:tcW w:w="749" w:type="dxa"/>
            <w:shd w:val="clear" w:color="auto" w:fill="C4BC96" w:themeFill="background2" w:themeFillShade="BF"/>
          </w:tcPr>
          <w:p w:rsidR="00E30A81" w:rsidRPr="00EB3AC6" w:rsidRDefault="00E30A81" w:rsidP="000A6223">
            <w:r w:rsidRPr="00EB3AC6">
              <w:t>5</w:t>
            </w:r>
          </w:p>
        </w:tc>
        <w:tc>
          <w:tcPr>
            <w:tcW w:w="881" w:type="dxa"/>
            <w:shd w:val="clear" w:color="auto" w:fill="C4BC96" w:themeFill="background2" w:themeFillShade="BF"/>
          </w:tcPr>
          <w:p w:rsidR="00E30A81" w:rsidRPr="00EB3AC6" w:rsidRDefault="00E30A81" w:rsidP="000A6223">
            <w:r w:rsidRPr="00EB3AC6">
              <w:t>6</w:t>
            </w:r>
          </w:p>
        </w:tc>
        <w:tc>
          <w:tcPr>
            <w:tcW w:w="771" w:type="dxa"/>
            <w:shd w:val="clear" w:color="auto" w:fill="C4BC96" w:themeFill="background2" w:themeFillShade="BF"/>
          </w:tcPr>
          <w:p w:rsidR="00E30A81" w:rsidRPr="00EB3AC6" w:rsidRDefault="00E30A81" w:rsidP="000A6223">
            <w:r w:rsidRPr="00EB3AC6">
              <w:t>7</w:t>
            </w:r>
          </w:p>
        </w:tc>
        <w:tc>
          <w:tcPr>
            <w:tcW w:w="771" w:type="dxa"/>
            <w:shd w:val="clear" w:color="auto" w:fill="C4BC96" w:themeFill="background2" w:themeFillShade="BF"/>
          </w:tcPr>
          <w:p w:rsidR="00E30A81" w:rsidRPr="00EB3AC6" w:rsidRDefault="00E30A81" w:rsidP="000A6223">
            <w:r w:rsidRPr="00EB3AC6">
              <w:t>8</w:t>
            </w:r>
          </w:p>
        </w:tc>
        <w:tc>
          <w:tcPr>
            <w:tcW w:w="771" w:type="dxa"/>
            <w:shd w:val="clear" w:color="auto" w:fill="C4BC96" w:themeFill="background2" w:themeFillShade="BF"/>
          </w:tcPr>
          <w:p w:rsidR="00E30A81" w:rsidRPr="00EB3AC6" w:rsidRDefault="00E30A81" w:rsidP="000A6223">
            <w:r w:rsidRPr="00EB3AC6">
              <w:t>9</w:t>
            </w:r>
          </w:p>
        </w:tc>
        <w:tc>
          <w:tcPr>
            <w:tcW w:w="771" w:type="dxa"/>
            <w:shd w:val="clear" w:color="auto" w:fill="C4BC96" w:themeFill="background2" w:themeFillShade="BF"/>
          </w:tcPr>
          <w:p w:rsidR="00E30A81" w:rsidRPr="00EB3AC6" w:rsidRDefault="00E30A81" w:rsidP="000A6223">
            <w:r w:rsidRPr="00EB3AC6">
              <w:t>10</w:t>
            </w:r>
          </w:p>
        </w:tc>
      </w:tr>
      <w:tr w:rsidR="00E30A81" w:rsidRPr="00EB3AC6" w:rsidTr="001E7542">
        <w:trPr>
          <w:jc w:val="center"/>
        </w:trPr>
        <w:tc>
          <w:tcPr>
            <w:tcW w:w="1051" w:type="dxa"/>
            <w:shd w:val="clear" w:color="auto" w:fill="C4BC96" w:themeFill="background2" w:themeFillShade="BF"/>
          </w:tcPr>
          <w:p w:rsidR="00E30A81" w:rsidRPr="00EB3AC6" w:rsidRDefault="00E30A81" w:rsidP="000A6223">
            <w:r w:rsidRPr="00EB3AC6">
              <w:t>Mana</w:t>
            </w:r>
          </w:p>
        </w:tc>
        <w:tc>
          <w:tcPr>
            <w:tcW w:w="880" w:type="dxa"/>
          </w:tcPr>
          <w:p w:rsidR="00E30A81" w:rsidRPr="00EB3AC6" w:rsidRDefault="00E30A81" w:rsidP="000A6223">
            <w:r w:rsidRPr="00EB3AC6">
              <w:t>10</w:t>
            </w:r>
          </w:p>
        </w:tc>
        <w:tc>
          <w:tcPr>
            <w:tcW w:w="881" w:type="dxa"/>
          </w:tcPr>
          <w:p w:rsidR="00E30A81" w:rsidRPr="00EB3AC6" w:rsidRDefault="00E30A81" w:rsidP="000A6223">
            <w:r w:rsidRPr="00EB3AC6">
              <w:t>12</w:t>
            </w:r>
          </w:p>
        </w:tc>
        <w:tc>
          <w:tcPr>
            <w:tcW w:w="881" w:type="dxa"/>
          </w:tcPr>
          <w:p w:rsidR="00E30A81" w:rsidRPr="00EB3AC6" w:rsidRDefault="00E30A81" w:rsidP="000A6223">
            <w:r w:rsidRPr="00EB3AC6">
              <w:t>14</w:t>
            </w:r>
          </w:p>
        </w:tc>
        <w:tc>
          <w:tcPr>
            <w:tcW w:w="881" w:type="dxa"/>
          </w:tcPr>
          <w:p w:rsidR="00E30A81" w:rsidRPr="00EB3AC6" w:rsidRDefault="00E30A81" w:rsidP="000A6223">
            <w:r w:rsidRPr="00EB3AC6">
              <w:t>16</w:t>
            </w:r>
          </w:p>
        </w:tc>
        <w:tc>
          <w:tcPr>
            <w:tcW w:w="749" w:type="dxa"/>
          </w:tcPr>
          <w:p w:rsidR="00E30A81" w:rsidRPr="00EB3AC6" w:rsidRDefault="00E30A81" w:rsidP="000A6223">
            <w:r w:rsidRPr="00EB3AC6">
              <w:t>18</w:t>
            </w:r>
          </w:p>
        </w:tc>
        <w:tc>
          <w:tcPr>
            <w:tcW w:w="881" w:type="dxa"/>
          </w:tcPr>
          <w:p w:rsidR="00E30A81" w:rsidRPr="00EB3AC6" w:rsidRDefault="00E30A81" w:rsidP="000A6223">
            <w:r w:rsidRPr="00EB3AC6">
              <w:t>20</w:t>
            </w:r>
          </w:p>
        </w:tc>
        <w:tc>
          <w:tcPr>
            <w:tcW w:w="771" w:type="dxa"/>
          </w:tcPr>
          <w:p w:rsidR="00E30A81" w:rsidRPr="00EB3AC6" w:rsidRDefault="00E30A81" w:rsidP="000A6223">
            <w:r w:rsidRPr="00EB3AC6">
              <w:t>22</w:t>
            </w:r>
          </w:p>
        </w:tc>
        <w:tc>
          <w:tcPr>
            <w:tcW w:w="771" w:type="dxa"/>
          </w:tcPr>
          <w:p w:rsidR="00E30A81" w:rsidRPr="00EB3AC6" w:rsidRDefault="00E30A81" w:rsidP="000A6223">
            <w:r w:rsidRPr="00EB3AC6">
              <w:t>24</w:t>
            </w:r>
          </w:p>
        </w:tc>
        <w:tc>
          <w:tcPr>
            <w:tcW w:w="771" w:type="dxa"/>
          </w:tcPr>
          <w:p w:rsidR="00E30A81" w:rsidRPr="00EB3AC6" w:rsidRDefault="00E30A81" w:rsidP="000A6223">
            <w:r w:rsidRPr="00EB3AC6">
              <w:t>26</w:t>
            </w:r>
          </w:p>
        </w:tc>
        <w:tc>
          <w:tcPr>
            <w:tcW w:w="771" w:type="dxa"/>
          </w:tcPr>
          <w:p w:rsidR="00E30A81" w:rsidRPr="00EB3AC6" w:rsidRDefault="00E30A81" w:rsidP="000A6223">
            <w:r w:rsidRPr="00EB3AC6">
              <w:t>28</w:t>
            </w:r>
          </w:p>
        </w:tc>
      </w:tr>
    </w:tbl>
    <w:p w:rsidR="001E7542" w:rsidRPr="00EB3AC6" w:rsidRDefault="001E7542" w:rsidP="000A6223"/>
    <w:p w:rsidR="00A37E59" w:rsidRDefault="00A37E59" w:rsidP="000A6223">
      <w:r w:rsidRPr="00EB3AC6">
        <w:t>Das Auswählen der Startform kostet kein Mana.</w:t>
      </w:r>
    </w:p>
    <w:p w:rsidR="00A22CE4" w:rsidRDefault="00A22CE4" w:rsidP="00A22CE4">
      <w:pPr>
        <w:pStyle w:val="berschrift3"/>
      </w:pPr>
      <w:r>
        <w:t>Ablauf Duellphase</w:t>
      </w:r>
    </w:p>
    <w:p w:rsidR="00A22CE4" w:rsidRDefault="00A22CE4" w:rsidP="00654499">
      <w:r>
        <w:t xml:space="preserve">Der Spieler, der sich zuerst für seine Startform entschieden hat, beginnt die Duellphase. Er kann entweder einen Segen benutzen, oder </w:t>
      </w:r>
      <w:r w:rsidR="00716A11">
        <w:t xml:space="preserve">passen und </w:t>
      </w:r>
      <w:r>
        <w:t xml:space="preserve">ohne eine Aktion an den Gegner übergeben. Dieser hat anschließend die Selben Möglichkeiten. </w:t>
      </w:r>
    </w:p>
    <w:p w:rsidR="00A22CE4" w:rsidRDefault="00A22CE4" w:rsidP="00654499">
      <w:r>
        <w:t xml:space="preserve">Beide Spieler sind also abwechselnd an der Reihe Segen auszuführen oder zu passen. Passen beide Spieler hintereinander, so ist die Duellphase beendet. Die Spieler messen sich mit ihren aktuellen </w:t>
      </w:r>
      <w:r>
        <w:lastRenderedPageBreak/>
        <w:t xml:space="preserve">Formen und eventuellen Boni </w:t>
      </w:r>
      <w:r w:rsidR="00BB1ED5">
        <w:t>durch ausgespielte Segen mit je einem Würfelwurf von ihrem ermittelten Minimum – Maximum.</w:t>
      </w:r>
    </w:p>
    <w:p w:rsidR="00BB1ED5" w:rsidRDefault="00BB1ED5" w:rsidP="00654499">
      <w:r>
        <w:t>Falls beide Spieler das gleiche Ergebnis würfeln, wird der Wurf wiederholt.</w:t>
      </w:r>
    </w:p>
    <w:p w:rsidR="00BB1ED5" w:rsidRDefault="00BB1ED5" w:rsidP="00654499">
      <w:r>
        <w:t>Der Spieler mit dem höchsten Ergebnis gewinnt.</w:t>
      </w:r>
    </w:p>
    <w:p w:rsidR="003B6140" w:rsidRDefault="003B6140" w:rsidP="003B6140">
      <w:pPr>
        <w:pStyle w:val="berschrift1"/>
      </w:pPr>
      <w:r>
        <w:t>Spielkomponenten</w:t>
      </w:r>
    </w:p>
    <w:p w:rsidR="003B6140" w:rsidRDefault="003B6140" w:rsidP="003B6140">
      <w:pPr>
        <w:pStyle w:val="berschrift2"/>
      </w:pPr>
      <w:r>
        <w:t>Ansehen: die Gunst der Elemente</w:t>
      </w:r>
    </w:p>
    <w:p w:rsidR="003B6140" w:rsidRDefault="003B6140" w:rsidP="003B6140">
      <w:r>
        <w:t>Das Ansehen des Spielers gibt an, wie der Spieler von den Elementen wahr genommen wird. Das Ansehen erhöht sich für gewonnene Spiele, für Tage die mit meditieren verbracht werden oder für Opfergaben.</w:t>
      </w:r>
    </w:p>
    <w:p w:rsidR="003B6140" w:rsidRDefault="003B6140" w:rsidP="003B6140">
      <w:r>
        <w:t>Ansehenspunkte sind nicht übertragbar und an einen Spieler gebunden, sobald er sie erwirbt (egal durch welche Maßnahme).</w:t>
      </w:r>
    </w:p>
    <w:p w:rsidR="003B6140" w:rsidRDefault="003B6140" w:rsidP="003B6140">
      <w:r>
        <w:t>Ansehenspunkte werden bei einer kritischen Masse von Spielern ebenfalls dazu geeignet sein reale Güter zu erwerben (Fanartikel wie T-Shirts, etc.).</w:t>
      </w:r>
    </w:p>
    <w:p w:rsidR="003B6140" w:rsidRDefault="003B6140" w:rsidP="003B6140">
      <w:pPr>
        <w:pStyle w:val="berschrift3"/>
      </w:pPr>
      <w:r>
        <w:t>Gunst des Siegers</w:t>
      </w:r>
    </w:p>
    <w:p w:rsidR="003B6140" w:rsidRDefault="003B6140" w:rsidP="003B6140">
      <w:r>
        <w:t>Pro gewonnenes Spiel erhöht sich das Ansehen des Spielers um 2.</w:t>
      </w:r>
    </w:p>
    <w:p w:rsidR="003B6140" w:rsidRDefault="003B6140" w:rsidP="003B6140">
      <w:pPr>
        <w:pStyle w:val="berschrift3"/>
      </w:pPr>
      <w:r>
        <w:t>Tage der Meditation</w:t>
      </w:r>
    </w:p>
    <w:p w:rsidR="003B6140" w:rsidRDefault="003B6140" w:rsidP="003B6140">
      <w:r>
        <w:t>Für jeden Tag, an dem sich der Spieler nicht duelliert, sondern den Tag mit Meditation verbringt, erhöht sich das Ansehen des Spielers um 5.</w:t>
      </w:r>
    </w:p>
    <w:p w:rsidR="003B6140" w:rsidRDefault="003B6140" w:rsidP="003B6140">
      <w:pPr>
        <w:pStyle w:val="berschrift3"/>
      </w:pPr>
      <w:r>
        <w:t xml:space="preserve">Opfergaben an die Elemente </w:t>
      </w:r>
    </w:p>
    <w:p w:rsidR="003B6140" w:rsidRDefault="003B6140" w:rsidP="003B6140">
      <w:r>
        <w:t>Durch Opfer an die Elemente kann der Spieler die Elemente auf sich aufmerksam machen und sein Ansehen steigern. Die Elemente bestehen hierbei auf reale Opfer in Form von Geld. Der Opfervorgang findet direkt auf der Webseite durch elektronische Bezahlmöglichkeiten statt (PayPal oder Micropayment-Dienstleister). Nach der Bestätigung durch den Dienstleister steigt das Ansehen des Spielers.</w:t>
      </w:r>
    </w:p>
    <w:p w:rsidR="003B6140" w:rsidRDefault="003B6140" w:rsidP="003B6140">
      <w:r>
        <w:t>Es gibt 2 Arten von Opfergaben:</w:t>
      </w:r>
    </w:p>
    <w:tbl>
      <w:tblPr>
        <w:tblStyle w:val="Tabellengitternetz"/>
        <w:tblW w:w="0" w:type="auto"/>
        <w:jc w:val="center"/>
        <w:tblLook w:val="04A0"/>
      </w:tblPr>
      <w:tblGrid>
        <w:gridCol w:w="2802"/>
        <w:gridCol w:w="2835"/>
      </w:tblGrid>
      <w:tr w:rsidR="003B6140" w:rsidTr="003B6140">
        <w:trPr>
          <w:jc w:val="center"/>
        </w:trPr>
        <w:tc>
          <w:tcPr>
            <w:tcW w:w="2802" w:type="dxa"/>
          </w:tcPr>
          <w:p w:rsidR="003B6140" w:rsidRDefault="003B6140" w:rsidP="003B6140"/>
          <w:p w:rsidR="003B6140" w:rsidRDefault="003B6140" w:rsidP="003B6140">
            <w:pPr>
              <w:pStyle w:val="Untertitel"/>
            </w:pPr>
            <w:r>
              <w:t>Kleines Opfer</w:t>
            </w:r>
          </w:p>
          <w:p w:rsidR="003B6140" w:rsidRPr="00A5713C" w:rsidRDefault="003B6140" w:rsidP="003B6140">
            <w:pPr>
              <w:rPr>
                <w:i/>
              </w:rPr>
            </w:pPr>
            <w:r>
              <w:t xml:space="preserve">15 Ansehen zu </w:t>
            </w:r>
            <w:r w:rsidRPr="00A5713C">
              <w:rPr>
                <w:i/>
              </w:rPr>
              <w:t>je 2.49€</w:t>
            </w:r>
          </w:p>
          <w:p w:rsidR="003B6140" w:rsidRDefault="003B6140" w:rsidP="003B6140"/>
        </w:tc>
        <w:tc>
          <w:tcPr>
            <w:tcW w:w="2835" w:type="dxa"/>
          </w:tcPr>
          <w:p w:rsidR="003B6140" w:rsidRDefault="003B6140" w:rsidP="003B6140"/>
          <w:p w:rsidR="003B6140" w:rsidRDefault="003B6140" w:rsidP="003B6140">
            <w:pPr>
              <w:pStyle w:val="Untertitel"/>
            </w:pPr>
            <w:r>
              <w:t>Großes Opfer</w:t>
            </w:r>
          </w:p>
          <w:p w:rsidR="003B6140" w:rsidRDefault="003B6140" w:rsidP="003B6140">
            <w:r>
              <w:t xml:space="preserve">30 Ansehen zu </w:t>
            </w:r>
            <w:r w:rsidRPr="00A5713C">
              <w:rPr>
                <w:i/>
              </w:rPr>
              <w:t>je 8.99€</w:t>
            </w:r>
          </w:p>
        </w:tc>
      </w:tr>
    </w:tbl>
    <w:p w:rsidR="003B6140" w:rsidRDefault="003B6140" w:rsidP="003B6140">
      <w:pPr>
        <w:pStyle w:val="berschrift2"/>
        <w:rPr>
          <w:rFonts w:asciiTheme="minorHAnsi" w:eastAsiaTheme="minorHAnsi" w:hAnsiTheme="minorHAnsi" w:cstheme="minorBidi"/>
          <w:b w:val="0"/>
          <w:bCs w:val="0"/>
          <w:color w:val="auto"/>
          <w:sz w:val="22"/>
          <w:szCs w:val="22"/>
        </w:rPr>
      </w:pPr>
    </w:p>
    <w:p w:rsidR="004C15DA" w:rsidRDefault="003B6140" w:rsidP="004C15DA">
      <w:pPr>
        <w:pStyle w:val="berschrift2"/>
      </w:pPr>
      <w:r>
        <w:t>Segen: die Wunder der Elemente</w:t>
      </w:r>
    </w:p>
    <w:p w:rsidR="004C15DA" w:rsidRDefault="004C15DA" w:rsidP="004C15DA">
      <w:r>
        <w:t>Segen können in einem laufenden Duell ausgespielt werden, um den Verlauf des Duells zu beeinflussen. Segen sind also mit Fähigkeiten vergleichbar, die ein Spieler anwenden kann, wenn er an der Reihe ist.</w:t>
      </w:r>
    </w:p>
    <w:p w:rsidR="00A06359" w:rsidRDefault="00A06359" w:rsidP="00A06359">
      <w:pPr>
        <w:pStyle w:val="berschrift3"/>
      </w:pPr>
      <w:r>
        <w:t>Arten von Segen</w:t>
      </w:r>
    </w:p>
    <w:p w:rsidR="004C15DA" w:rsidRDefault="004C15DA" w:rsidP="004C15DA">
      <w:r>
        <w:t xml:space="preserve">Es gibt 4 grundsätzliche </w:t>
      </w:r>
      <w:r w:rsidR="00A06359">
        <w:t>Arten</w:t>
      </w:r>
      <w:r>
        <w:t xml:space="preserve"> von Segen:</w:t>
      </w:r>
    </w:p>
    <w:p w:rsidR="00A06359" w:rsidRDefault="004C15DA" w:rsidP="004C15DA">
      <w:pPr>
        <w:pStyle w:val="Listenabsatz"/>
        <w:numPr>
          <w:ilvl w:val="0"/>
          <w:numId w:val="18"/>
        </w:numPr>
      </w:pPr>
      <w:r>
        <w:lastRenderedPageBreak/>
        <w:t xml:space="preserve">Segen, die ein Element gegenüber </w:t>
      </w:r>
      <w:r w:rsidRPr="00A06359">
        <w:rPr>
          <w:i/>
        </w:rPr>
        <w:t>einem</w:t>
      </w:r>
      <w:r>
        <w:t xml:space="preserve"> anderen Element verstärken</w:t>
      </w:r>
    </w:p>
    <w:p w:rsidR="004C15DA" w:rsidRDefault="004C15DA" w:rsidP="004C15DA">
      <w:pPr>
        <w:pStyle w:val="Listenabsatz"/>
        <w:numPr>
          <w:ilvl w:val="0"/>
          <w:numId w:val="18"/>
        </w:numPr>
      </w:pPr>
      <w:r>
        <w:t xml:space="preserve">Segen, die ein Element gegenüber </w:t>
      </w:r>
      <w:r w:rsidRPr="00A06359">
        <w:rPr>
          <w:i/>
        </w:rPr>
        <w:t>mehreren</w:t>
      </w:r>
      <w:r>
        <w:t xml:space="preserve"> Elementen verstärken</w:t>
      </w:r>
    </w:p>
    <w:p w:rsidR="004C15DA" w:rsidRDefault="004C15DA" w:rsidP="004C15DA">
      <w:pPr>
        <w:pStyle w:val="Listenabsatz"/>
        <w:numPr>
          <w:ilvl w:val="0"/>
          <w:numId w:val="18"/>
        </w:numPr>
      </w:pPr>
      <w:r>
        <w:t xml:space="preserve">Segen, die ein Element gegenüber </w:t>
      </w:r>
      <w:r w:rsidRPr="00654499">
        <w:rPr>
          <w:i/>
        </w:rPr>
        <w:t>allen anderen</w:t>
      </w:r>
      <w:r>
        <w:t xml:space="preserve"> Elementen verstärken</w:t>
      </w:r>
    </w:p>
    <w:p w:rsidR="004C15DA" w:rsidRDefault="004C15DA" w:rsidP="004C15DA">
      <w:pPr>
        <w:pStyle w:val="Listenabsatz"/>
        <w:numPr>
          <w:ilvl w:val="0"/>
          <w:numId w:val="18"/>
        </w:numPr>
      </w:pPr>
      <w:r>
        <w:t xml:space="preserve">Segen, welche die </w:t>
      </w:r>
      <w:r w:rsidRPr="00DE1D06">
        <w:rPr>
          <w:i/>
        </w:rPr>
        <w:t>Erscheinungsform</w:t>
      </w:r>
      <w:r>
        <w:t xml:space="preserve"> des Aussprechenden ändern</w:t>
      </w:r>
    </w:p>
    <w:p w:rsidR="004C15DA" w:rsidRDefault="004C15DA" w:rsidP="004C15DA">
      <w:r>
        <w:t xml:space="preserve">Von den Verstärkungstypen gibt es 3 Ausprägungen: </w:t>
      </w:r>
      <w:r w:rsidR="00A06359">
        <w:t>kleine</w:t>
      </w:r>
      <w:r>
        <w:t xml:space="preserve">, </w:t>
      </w:r>
      <w:r w:rsidR="00A06359">
        <w:t>große</w:t>
      </w:r>
      <w:r>
        <w:t xml:space="preserve"> und </w:t>
      </w:r>
      <w:r w:rsidR="00A06359">
        <w:t>epische</w:t>
      </w:r>
      <w:r>
        <w:t xml:space="preserve"> Segen, die sich durch die zunehmende Höhe der Boni unterscheiden.</w:t>
      </w:r>
    </w:p>
    <w:p w:rsidR="004C15DA" w:rsidRPr="004D617B" w:rsidRDefault="004D617B" w:rsidP="004C15DA">
      <w:r>
        <w:t xml:space="preserve">OPTIONAL: </w:t>
      </w:r>
      <w:r w:rsidR="004C15DA" w:rsidRPr="004D617B">
        <w:t>Der Manaverbrauch der Segen hängt von dem Typ und der Stärke des Segens ab.</w:t>
      </w:r>
      <w:r w:rsidR="00A06359" w:rsidRPr="004D617B">
        <w:t xml:space="preserve"> Als Richtwert gilt: </w:t>
      </w:r>
    </w:p>
    <w:p w:rsidR="004C15DA" w:rsidRPr="004D617B" w:rsidRDefault="004C15DA" w:rsidP="004C15DA">
      <w:pPr>
        <w:pStyle w:val="Listenabsatz"/>
        <w:numPr>
          <w:ilvl w:val="0"/>
          <w:numId w:val="18"/>
        </w:numPr>
      </w:pPr>
      <w:r w:rsidRPr="004D617B">
        <w:t xml:space="preserve">Segen, die ein Element gegenüber </w:t>
      </w:r>
      <w:r w:rsidRPr="004D617B">
        <w:rPr>
          <w:i/>
        </w:rPr>
        <w:t>einem</w:t>
      </w:r>
      <w:r w:rsidRPr="004D617B">
        <w:t xml:space="preserve"> anderen Element verstärken: -1 / -2 / -3</w:t>
      </w:r>
    </w:p>
    <w:p w:rsidR="004C15DA" w:rsidRPr="004D617B" w:rsidRDefault="004C15DA" w:rsidP="004C15DA">
      <w:pPr>
        <w:pStyle w:val="Listenabsatz"/>
        <w:numPr>
          <w:ilvl w:val="0"/>
          <w:numId w:val="18"/>
        </w:numPr>
      </w:pPr>
      <w:r w:rsidRPr="004D617B">
        <w:t xml:space="preserve">Segen, die ein Element gegenüber </w:t>
      </w:r>
      <w:r w:rsidRPr="004D617B">
        <w:rPr>
          <w:i/>
        </w:rPr>
        <w:t>mehreren</w:t>
      </w:r>
      <w:r w:rsidRPr="004D617B">
        <w:t xml:space="preserve"> Elementen verstärken: -2 / -4 / -6</w:t>
      </w:r>
    </w:p>
    <w:p w:rsidR="004C15DA" w:rsidRPr="004D617B" w:rsidRDefault="004C15DA" w:rsidP="004C15DA">
      <w:pPr>
        <w:pStyle w:val="Listenabsatz"/>
        <w:numPr>
          <w:ilvl w:val="0"/>
          <w:numId w:val="18"/>
        </w:numPr>
      </w:pPr>
      <w:r w:rsidRPr="004D617B">
        <w:t xml:space="preserve">Segen, die ein Element gegenüber </w:t>
      </w:r>
      <w:r w:rsidRPr="004D617B">
        <w:rPr>
          <w:i/>
        </w:rPr>
        <w:t>allen anderen</w:t>
      </w:r>
      <w:r w:rsidRPr="004D617B">
        <w:t xml:space="preserve"> Elementen verstärken: -3 / -6 / -9</w:t>
      </w:r>
    </w:p>
    <w:p w:rsidR="004C15DA" w:rsidRPr="004D617B" w:rsidRDefault="004C15DA" w:rsidP="004C15DA">
      <w:pPr>
        <w:pStyle w:val="Listenabsatz"/>
        <w:numPr>
          <w:ilvl w:val="0"/>
          <w:numId w:val="18"/>
        </w:numPr>
      </w:pPr>
      <w:r w:rsidRPr="004D617B">
        <w:t xml:space="preserve">Segen, welche die </w:t>
      </w:r>
      <w:r w:rsidRPr="004D617B">
        <w:rPr>
          <w:i/>
        </w:rPr>
        <w:t>Erscheinungsform</w:t>
      </w:r>
      <w:r w:rsidRPr="004D617B">
        <w:t xml:space="preserve"> des Aussprechenden ändern: -5</w:t>
      </w:r>
    </w:p>
    <w:p w:rsidR="004C15DA" w:rsidRDefault="004C15DA" w:rsidP="004C15DA">
      <w:r>
        <w:t xml:space="preserve">Spieler können neue Segen durch Gebete erhalten. Die Gebete werden von den Elementen nur erhört, wenn der Spieler ein entsprechendes Ansehen hat. Effektiv tauscht der Spieler seine Ansehenspunkte gegen neue Segen. Die gewährten Segen sind jedoch zufällig. Ein Spieler kann sich also nicht </w:t>
      </w:r>
      <w:r w:rsidR="007577B4">
        <w:t xml:space="preserve">die Segen </w:t>
      </w:r>
      <w:r>
        <w:t>heraussuchen, die er er</w:t>
      </w:r>
      <w:r w:rsidR="007577B4">
        <w:t>halten</w:t>
      </w:r>
      <w:r>
        <w:t xml:space="preserve"> möchte, sondern </w:t>
      </w:r>
      <w:r w:rsidR="007577B4">
        <w:t>diese werden ihm zufällig gewährt</w:t>
      </w:r>
      <w:r>
        <w:t xml:space="preserve">. Je nach </w:t>
      </w:r>
      <w:r w:rsidR="007577B4">
        <w:t>Art des Gebets</w:t>
      </w:r>
      <w:r>
        <w:t xml:space="preserve"> sind </w:t>
      </w:r>
      <w:r w:rsidR="007577B4">
        <w:t>Segen mit entsprechender</w:t>
      </w:r>
      <w:r>
        <w:t xml:space="preserve"> </w:t>
      </w:r>
      <w:r w:rsidR="007577B4">
        <w:t>Stärke</w:t>
      </w:r>
      <w:r>
        <w:t xml:space="preserve"> enthalten.</w:t>
      </w:r>
    </w:p>
    <w:p w:rsidR="004C15DA" w:rsidRDefault="00A06359" w:rsidP="004C15DA">
      <w:r>
        <w:t>Segen sind seltener, je stärker sie sind</w:t>
      </w:r>
      <w:r w:rsidR="004C15DA">
        <w:t xml:space="preserve">. Der Seltenheitswert repräsentiert </w:t>
      </w:r>
      <w:r>
        <w:t xml:space="preserve">also </w:t>
      </w:r>
      <w:r w:rsidR="004C15DA">
        <w:t>die Mächtigkeit eine</w:t>
      </w:r>
      <w:r>
        <w:t>s Segens</w:t>
      </w:r>
      <w:r w:rsidR="004C15DA">
        <w:t xml:space="preserve">. Je seltener die Karte, desto größer sind die Eingriffsmöglichkeiten auf das Spielgeschehen. </w:t>
      </w:r>
    </w:p>
    <w:p w:rsidR="00A06359" w:rsidRDefault="00A06359" w:rsidP="004C15DA"/>
    <w:tbl>
      <w:tblPr>
        <w:tblStyle w:val="Tabellengitternetz"/>
        <w:tblW w:w="0" w:type="auto"/>
        <w:tblLook w:val="04A0"/>
      </w:tblPr>
      <w:tblGrid>
        <w:gridCol w:w="3070"/>
        <w:gridCol w:w="3071"/>
        <w:gridCol w:w="3071"/>
      </w:tblGrid>
      <w:tr w:rsidR="004C15DA" w:rsidTr="00D018E6">
        <w:tc>
          <w:tcPr>
            <w:tcW w:w="3070" w:type="dxa"/>
          </w:tcPr>
          <w:p w:rsidR="004C15DA" w:rsidRDefault="004C15DA" w:rsidP="00D018E6"/>
          <w:p w:rsidR="004C15DA" w:rsidRDefault="00A06359" w:rsidP="00D018E6">
            <w:pPr>
              <w:pStyle w:val="Untertitel"/>
            </w:pPr>
            <w:r>
              <w:t>Gebet des Einfalls</w:t>
            </w:r>
          </w:p>
          <w:p w:rsidR="004C15DA" w:rsidRDefault="004C15DA" w:rsidP="00D018E6"/>
          <w:p w:rsidR="004C15DA" w:rsidRDefault="00A06359" w:rsidP="00D018E6">
            <w:r>
              <w:rPr>
                <w:b/>
              </w:rPr>
              <w:t>Gewährt</w:t>
            </w:r>
            <w:r w:rsidR="004C15DA">
              <w:t xml:space="preserve">: 3 </w:t>
            </w:r>
            <w:r>
              <w:t>Segen</w:t>
            </w:r>
          </w:p>
          <w:p w:rsidR="004C15DA" w:rsidRDefault="004C15DA" w:rsidP="00D018E6">
            <w:r w:rsidRPr="00B82353">
              <w:rPr>
                <w:b/>
              </w:rPr>
              <w:t>Koste</w:t>
            </w:r>
            <w:r w:rsidR="00A06359">
              <w:rPr>
                <w:b/>
              </w:rPr>
              <w:t>t</w:t>
            </w:r>
            <w:r>
              <w:t xml:space="preserve">: 10 </w:t>
            </w:r>
            <w:r w:rsidR="00A06359">
              <w:t>Ansehen</w:t>
            </w:r>
          </w:p>
          <w:p w:rsidR="004C15DA" w:rsidRDefault="004C15DA" w:rsidP="00D018E6"/>
          <w:p w:rsidR="004C15DA" w:rsidRPr="00B82353" w:rsidRDefault="004C15DA" w:rsidP="00D018E6">
            <w:pPr>
              <w:rPr>
                <w:i/>
              </w:rPr>
            </w:pPr>
            <w:r w:rsidRPr="00B82353">
              <w:rPr>
                <w:i/>
              </w:rPr>
              <w:t xml:space="preserve">50% - 3 </w:t>
            </w:r>
            <w:r w:rsidR="00A06359">
              <w:rPr>
                <w:i/>
              </w:rPr>
              <w:t>kleine</w:t>
            </w:r>
            <w:r w:rsidRPr="00B82353">
              <w:rPr>
                <w:i/>
              </w:rPr>
              <w:t xml:space="preserve"> </w:t>
            </w:r>
            <w:r w:rsidR="00A06359">
              <w:rPr>
                <w:i/>
              </w:rPr>
              <w:t>Segen</w:t>
            </w:r>
          </w:p>
          <w:p w:rsidR="004C15DA" w:rsidRPr="00B82353" w:rsidRDefault="004C15DA" w:rsidP="00D018E6">
            <w:pPr>
              <w:rPr>
                <w:i/>
              </w:rPr>
            </w:pPr>
            <w:r w:rsidRPr="00B82353">
              <w:rPr>
                <w:i/>
              </w:rPr>
              <w:t xml:space="preserve">50% - 2 </w:t>
            </w:r>
            <w:r w:rsidR="00A06359">
              <w:rPr>
                <w:i/>
              </w:rPr>
              <w:t>kleine</w:t>
            </w:r>
            <w:r w:rsidRPr="00B82353">
              <w:rPr>
                <w:i/>
              </w:rPr>
              <w:t xml:space="preserve">, 1 </w:t>
            </w:r>
            <w:r w:rsidR="00A06359">
              <w:rPr>
                <w:i/>
              </w:rPr>
              <w:t>große</w:t>
            </w:r>
            <w:r w:rsidR="000D1A52">
              <w:rPr>
                <w:i/>
              </w:rPr>
              <w:t>r</w:t>
            </w:r>
            <w:r w:rsidRPr="00B82353">
              <w:rPr>
                <w:i/>
              </w:rPr>
              <w:t xml:space="preserve"> </w:t>
            </w:r>
            <w:r w:rsidR="00A06359">
              <w:rPr>
                <w:i/>
              </w:rPr>
              <w:t>Segen</w:t>
            </w:r>
          </w:p>
          <w:p w:rsidR="004C15DA" w:rsidRDefault="004C15DA" w:rsidP="00D018E6">
            <w:r>
              <w:t xml:space="preserve"> </w:t>
            </w:r>
          </w:p>
        </w:tc>
        <w:tc>
          <w:tcPr>
            <w:tcW w:w="3071" w:type="dxa"/>
          </w:tcPr>
          <w:p w:rsidR="004C15DA" w:rsidRDefault="004C15DA" w:rsidP="00D018E6"/>
          <w:p w:rsidR="004C15DA" w:rsidRDefault="00A06359" w:rsidP="00D018E6">
            <w:pPr>
              <w:pStyle w:val="Untertitel"/>
            </w:pPr>
            <w:r>
              <w:t>Gebet der Erleuchtung</w:t>
            </w:r>
          </w:p>
          <w:p w:rsidR="004C15DA" w:rsidRDefault="004C15DA" w:rsidP="00D018E6"/>
          <w:p w:rsidR="004C15DA" w:rsidRDefault="00A06359" w:rsidP="00D018E6">
            <w:r>
              <w:rPr>
                <w:b/>
              </w:rPr>
              <w:t>Gewährt</w:t>
            </w:r>
            <w:r w:rsidR="004C15DA">
              <w:t xml:space="preserve">: 5 </w:t>
            </w:r>
            <w:r>
              <w:t>Segen</w:t>
            </w:r>
          </w:p>
          <w:p w:rsidR="004C15DA" w:rsidRDefault="00A06359" w:rsidP="00D018E6">
            <w:r w:rsidRPr="00B82353">
              <w:rPr>
                <w:b/>
              </w:rPr>
              <w:t>Koste</w:t>
            </w:r>
            <w:r>
              <w:rPr>
                <w:b/>
              </w:rPr>
              <w:t>t</w:t>
            </w:r>
            <w:r w:rsidR="004C15DA">
              <w:t xml:space="preserve">: 15 </w:t>
            </w:r>
            <w:r>
              <w:t>Ansehen</w:t>
            </w:r>
          </w:p>
          <w:p w:rsidR="004C15DA" w:rsidRDefault="004C15DA" w:rsidP="00D018E6"/>
          <w:p w:rsidR="004C15DA" w:rsidRPr="00B82353" w:rsidRDefault="004C15DA" w:rsidP="00D018E6">
            <w:pPr>
              <w:rPr>
                <w:i/>
              </w:rPr>
            </w:pPr>
            <w:r>
              <w:rPr>
                <w:i/>
              </w:rPr>
              <w:t>90% - 4</w:t>
            </w:r>
            <w:r w:rsidRPr="00B82353">
              <w:rPr>
                <w:i/>
              </w:rPr>
              <w:t xml:space="preserve"> </w:t>
            </w:r>
            <w:r w:rsidR="00A06359">
              <w:rPr>
                <w:i/>
              </w:rPr>
              <w:t>kleine</w:t>
            </w:r>
            <w:r>
              <w:rPr>
                <w:i/>
              </w:rPr>
              <w:t xml:space="preserve">, 1 </w:t>
            </w:r>
            <w:r w:rsidR="00A06359">
              <w:rPr>
                <w:i/>
              </w:rPr>
              <w:t>große</w:t>
            </w:r>
            <w:r w:rsidR="000D1A52">
              <w:rPr>
                <w:i/>
              </w:rPr>
              <w:t>r</w:t>
            </w:r>
            <w:r w:rsidR="00A06359" w:rsidRPr="00B82353">
              <w:rPr>
                <w:i/>
              </w:rPr>
              <w:t xml:space="preserve"> </w:t>
            </w:r>
            <w:r w:rsidR="00A06359">
              <w:rPr>
                <w:i/>
              </w:rPr>
              <w:t>Segen</w:t>
            </w:r>
          </w:p>
          <w:p w:rsidR="004C15DA" w:rsidRPr="00B82353" w:rsidRDefault="004C15DA" w:rsidP="00D018E6">
            <w:pPr>
              <w:rPr>
                <w:i/>
              </w:rPr>
            </w:pPr>
            <w:r>
              <w:rPr>
                <w:i/>
              </w:rPr>
              <w:t>10% - 4</w:t>
            </w:r>
            <w:r w:rsidRPr="00B82353">
              <w:rPr>
                <w:i/>
              </w:rPr>
              <w:t xml:space="preserve"> </w:t>
            </w:r>
            <w:r w:rsidR="00A06359">
              <w:rPr>
                <w:i/>
              </w:rPr>
              <w:t>kleine</w:t>
            </w:r>
            <w:r w:rsidRPr="00B82353">
              <w:rPr>
                <w:i/>
              </w:rPr>
              <w:t xml:space="preserve">, 1 </w:t>
            </w:r>
            <w:r w:rsidR="00A06359">
              <w:rPr>
                <w:i/>
              </w:rPr>
              <w:t>epische</w:t>
            </w:r>
            <w:r w:rsidR="000D1A52">
              <w:rPr>
                <w:i/>
              </w:rPr>
              <w:t>r</w:t>
            </w:r>
            <w:r w:rsidR="00A06359">
              <w:rPr>
                <w:i/>
              </w:rPr>
              <w:t xml:space="preserve"> Segen</w:t>
            </w:r>
          </w:p>
          <w:p w:rsidR="004C15DA" w:rsidRDefault="004C15DA" w:rsidP="00D018E6"/>
        </w:tc>
        <w:tc>
          <w:tcPr>
            <w:tcW w:w="3071" w:type="dxa"/>
          </w:tcPr>
          <w:p w:rsidR="004C15DA" w:rsidRDefault="004C15DA" w:rsidP="00D018E6"/>
          <w:p w:rsidR="004C15DA" w:rsidRDefault="00A06359" w:rsidP="00D018E6">
            <w:pPr>
              <w:pStyle w:val="Untertitel"/>
            </w:pPr>
            <w:r>
              <w:t>Gebet der Weisheit</w:t>
            </w:r>
          </w:p>
          <w:p w:rsidR="004C15DA" w:rsidRDefault="004C15DA" w:rsidP="00D018E6"/>
          <w:p w:rsidR="004C15DA" w:rsidRDefault="00A06359" w:rsidP="00D018E6">
            <w:r>
              <w:rPr>
                <w:b/>
              </w:rPr>
              <w:t>Gewährt</w:t>
            </w:r>
            <w:r w:rsidR="004C15DA">
              <w:t xml:space="preserve">: 10 </w:t>
            </w:r>
            <w:r>
              <w:t>Segen</w:t>
            </w:r>
          </w:p>
          <w:p w:rsidR="004C15DA" w:rsidRDefault="00A06359" w:rsidP="00D018E6">
            <w:r w:rsidRPr="00B82353">
              <w:rPr>
                <w:b/>
              </w:rPr>
              <w:t>Koste</w:t>
            </w:r>
            <w:r>
              <w:rPr>
                <w:b/>
              </w:rPr>
              <w:t>t</w:t>
            </w:r>
            <w:r w:rsidR="004C15DA">
              <w:t xml:space="preserve">: 25 </w:t>
            </w:r>
            <w:r>
              <w:t>Ansehen</w:t>
            </w:r>
          </w:p>
          <w:p w:rsidR="004C15DA" w:rsidRDefault="004C15DA" w:rsidP="00D018E6"/>
          <w:p w:rsidR="004C15DA" w:rsidRPr="00B82353" w:rsidRDefault="004C15DA" w:rsidP="00D018E6">
            <w:pPr>
              <w:rPr>
                <w:i/>
              </w:rPr>
            </w:pPr>
            <w:r>
              <w:rPr>
                <w:i/>
              </w:rPr>
              <w:t>80% - 7</w:t>
            </w:r>
            <w:r w:rsidRPr="00B82353">
              <w:rPr>
                <w:i/>
              </w:rPr>
              <w:t xml:space="preserve"> </w:t>
            </w:r>
            <w:r w:rsidR="00A06359">
              <w:rPr>
                <w:i/>
              </w:rPr>
              <w:t>kleine</w:t>
            </w:r>
            <w:r>
              <w:rPr>
                <w:i/>
              </w:rPr>
              <w:t xml:space="preserve">, 3 </w:t>
            </w:r>
            <w:r w:rsidR="00A06359">
              <w:rPr>
                <w:i/>
              </w:rPr>
              <w:t>große</w:t>
            </w:r>
            <w:r w:rsidR="00A06359" w:rsidRPr="00B82353">
              <w:rPr>
                <w:i/>
              </w:rPr>
              <w:t xml:space="preserve"> </w:t>
            </w:r>
            <w:r w:rsidR="00A06359">
              <w:rPr>
                <w:i/>
              </w:rPr>
              <w:t>Segen</w:t>
            </w:r>
          </w:p>
          <w:p w:rsidR="004C15DA" w:rsidRPr="00B82353" w:rsidRDefault="004C15DA" w:rsidP="00D018E6">
            <w:pPr>
              <w:rPr>
                <w:i/>
              </w:rPr>
            </w:pPr>
            <w:r>
              <w:rPr>
                <w:i/>
              </w:rPr>
              <w:t xml:space="preserve">20% - 7 </w:t>
            </w:r>
            <w:r w:rsidR="00A06359">
              <w:rPr>
                <w:i/>
              </w:rPr>
              <w:t>kleine</w:t>
            </w:r>
            <w:r>
              <w:rPr>
                <w:i/>
              </w:rPr>
              <w:t>, 2</w:t>
            </w:r>
            <w:r w:rsidRPr="00B82353">
              <w:rPr>
                <w:i/>
              </w:rPr>
              <w:t xml:space="preserve"> </w:t>
            </w:r>
            <w:r w:rsidR="00A06359">
              <w:rPr>
                <w:i/>
              </w:rPr>
              <w:t xml:space="preserve">große, </w:t>
            </w:r>
            <w:r w:rsidR="00A06359">
              <w:rPr>
                <w:i/>
              </w:rPr>
              <w:br/>
              <w:t>1 epische</w:t>
            </w:r>
            <w:r w:rsidR="000D1A52">
              <w:rPr>
                <w:i/>
              </w:rPr>
              <w:t>r</w:t>
            </w:r>
            <w:r w:rsidR="00A06359">
              <w:rPr>
                <w:i/>
              </w:rPr>
              <w:t xml:space="preserve"> Segen</w:t>
            </w:r>
          </w:p>
          <w:p w:rsidR="004C15DA" w:rsidRDefault="004C15DA" w:rsidP="00D018E6"/>
        </w:tc>
      </w:tr>
    </w:tbl>
    <w:p w:rsidR="003B6140" w:rsidRDefault="003B6140" w:rsidP="00654499"/>
    <w:p w:rsidR="00532C57" w:rsidRDefault="00532C57" w:rsidP="00532C57">
      <w:pPr>
        <w:pStyle w:val="berschrift1"/>
      </w:pPr>
      <w:r>
        <w:t>Ablauf</w:t>
      </w:r>
    </w:p>
    <w:p w:rsidR="000A6223" w:rsidRDefault="000A6223" w:rsidP="000A6223">
      <w:pPr>
        <w:pStyle w:val="berschrift2"/>
      </w:pPr>
      <w:bookmarkStart w:id="5" w:name="_Toc210563349"/>
      <w:bookmarkStart w:id="6" w:name="_Toc210563352"/>
      <w:r>
        <w:t>Anmeldung und Spielerkonten</w:t>
      </w:r>
      <w:bookmarkEnd w:id="5"/>
    </w:p>
    <w:p w:rsidR="000A6223" w:rsidRDefault="000A6223" w:rsidP="000A6223">
      <w:r>
        <w:t>Jeder Spieler mit einer gültigen E-Mail-Adresse kann sich für das Spiel anmelden. Pro Adresse ist jeweils nur ein Konto möglich. Alle Spieldaten eines Spielers werden an sein Spielerkonto gebunden. Es ist nicht möglich Spieldaten von einem Konto auf ein anderes zu transferieren.</w:t>
      </w:r>
    </w:p>
    <w:p w:rsidR="000A6223" w:rsidRDefault="000A6223" w:rsidP="000A6223">
      <w:r>
        <w:t xml:space="preserve">Das Profil eines Spielers ist die für alle im Spiel sichtbare Repräsentation des Spielerkontos. In seinem Profil kann ein Spieler persönliche Daten über sich bzw. seinen Avatar eintragen und die Darstellung </w:t>
      </w:r>
      <w:r>
        <w:lastRenderedPageBreak/>
        <w:t>des Avatars bestimmen (Profilbild und Fahrzeug). Das Profil enthält darüber hinaus automatisch eingetragene Inhalte wie Auszeichnungen, Statistiken der bisherigen Rennen etc.</w:t>
      </w:r>
    </w:p>
    <w:bookmarkEnd w:id="6"/>
    <w:p w:rsidR="00B678D0" w:rsidRDefault="00B678D0" w:rsidP="00DF6453"/>
    <w:sectPr w:rsidR="00B678D0" w:rsidSect="00D212CE">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E6E" w:rsidRDefault="009C1E6E" w:rsidP="001306FC">
      <w:pPr>
        <w:spacing w:after="0" w:line="240" w:lineRule="auto"/>
      </w:pPr>
      <w:r>
        <w:separator/>
      </w:r>
    </w:p>
  </w:endnote>
  <w:endnote w:type="continuationSeparator" w:id="0">
    <w:p w:rsidR="009C1E6E" w:rsidRDefault="009C1E6E"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3B6140" w:rsidRDefault="0069563C">
        <w:pPr>
          <w:pStyle w:val="Fuzeile"/>
          <w:jc w:val="right"/>
        </w:pPr>
        <w:fldSimple w:instr=" PAGE   \* MERGEFORMAT ">
          <w:r w:rsidR="004D617B">
            <w:rPr>
              <w:noProof/>
            </w:rPr>
            <w:t>7</w:t>
          </w:r>
        </w:fldSimple>
      </w:p>
    </w:sdtContent>
  </w:sdt>
  <w:p w:rsidR="003B6140" w:rsidRDefault="003B614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E6E" w:rsidRDefault="009C1E6E" w:rsidP="001306FC">
      <w:pPr>
        <w:spacing w:after="0" w:line="240" w:lineRule="auto"/>
      </w:pPr>
      <w:r>
        <w:separator/>
      </w:r>
    </w:p>
  </w:footnote>
  <w:footnote w:type="continuationSeparator" w:id="0">
    <w:p w:rsidR="009C1E6E" w:rsidRDefault="009C1E6E"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B61E13"/>
    <w:multiLevelType w:val="hybridMultilevel"/>
    <w:tmpl w:val="E4B82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3AE62E5"/>
    <w:multiLevelType w:val="hybridMultilevel"/>
    <w:tmpl w:val="648A85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4"/>
  </w:num>
  <w:num w:numId="4">
    <w:abstractNumId w:val="6"/>
  </w:num>
  <w:num w:numId="5">
    <w:abstractNumId w:val="10"/>
  </w:num>
  <w:num w:numId="6">
    <w:abstractNumId w:val="9"/>
  </w:num>
  <w:num w:numId="7">
    <w:abstractNumId w:val="0"/>
  </w:num>
  <w:num w:numId="8">
    <w:abstractNumId w:val="8"/>
  </w:num>
  <w:num w:numId="9">
    <w:abstractNumId w:val="14"/>
  </w:num>
  <w:num w:numId="10">
    <w:abstractNumId w:val="1"/>
  </w:num>
  <w:num w:numId="11">
    <w:abstractNumId w:val="12"/>
  </w:num>
  <w:num w:numId="12">
    <w:abstractNumId w:val="13"/>
  </w:num>
  <w:num w:numId="13">
    <w:abstractNumId w:val="7"/>
  </w:num>
  <w:num w:numId="14">
    <w:abstractNumId w:val="16"/>
  </w:num>
  <w:num w:numId="15">
    <w:abstractNumId w:val="2"/>
  </w:num>
  <w:num w:numId="16">
    <w:abstractNumId w:val="5"/>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0420A"/>
    <w:rsid w:val="0000285C"/>
    <w:rsid w:val="00006D3A"/>
    <w:rsid w:val="000075E1"/>
    <w:rsid w:val="00050AE3"/>
    <w:rsid w:val="00051873"/>
    <w:rsid w:val="000821CE"/>
    <w:rsid w:val="000A0114"/>
    <w:rsid w:val="000A6223"/>
    <w:rsid w:val="000A6557"/>
    <w:rsid w:val="000A6C88"/>
    <w:rsid w:val="000A72B3"/>
    <w:rsid w:val="000B38E9"/>
    <w:rsid w:val="000C5776"/>
    <w:rsid w:val="000C6FF5"/>
    <w:rsid w:val="000D1A52"/>
    <w:rsid w:val="000D2740"/>
    <w:rsid w:val="000D679F"/>
    <w:rsid w:val="000E755B"/>
    <w:rsid w:val="000F3C58"/>
    <w:rsid w:val="001306FC"/>
    <w:rsid w:val="0014019C"/>
    <w:rsid w:val="00147E1A"/>
    <w:rsid w:val="00154582"/>
    <w:rsid w:val="001573B5"/>
    <w:rsid w:val="0016079E"/>
    <w:rsid w:val="001673D8"/>
    <w:rsid w:val="00170362"/>
    <w:rsid w:val="001751D8"/>
    <w:rsid w:val="00182568"/>
    <w:rsid w:val="00193173"/>
    <w:rsid w:val="00193832"/>
    <w:rsid w:val="001A6A61"/>
    <w:rsid w:val="001B479C"/>
    <w:rsid w:val="001D2A6C"/>
    <w:rsid w:val="001E7542"/>
    <w:rsid w:val="001F1D31"/>
    <w:rsid w:val="001F391B"/>
    <w:rsid w:val="0023127D"/>
    <w:rsid w:val="00245EE2"/>
    <w:rsid w:val="00294AF1"/>
    <w:rsid w:val="002A04BA"/>
    <w:rsid w:val="002A4A8B"/>
    <w:rsid w:val="002A5A3B"/>
    <w:rsid w:val="002C4B35"/>
    <w:rsid w:val="002D414A"/>
    <w:rsid w:val="002E537E"/>
    <w:rsid w:val="002E6712"/>
    <w:rsid w:val="002F6AA1"/>
    <w:rsid w:val="00301EB2"/>
    <w:rsid w:val="00316544"/>
    <w:rsid w:val="003510EF"/>
    <w:rsid w:val="003679B5"/>
    <w:rsid w:val="00385FEA"/>
    <w:rsid w:val="003A44F8"/>
    <w:rsid w:val="003B38B6"/>
    <w:rsid w:val="003B6140"/>
    <w:rsid w:val="003C0630"/>
    <w:rsid w:val="003C65B7"/>
    <w:rsid w:val="003C6F41"/>
    <w:rsid w:val="003D1B94"/>
    <w:rsid w:val="003D3420"/>
    <w:rsid w:val="003F004E"/>
    <w:rsid w:val="003F164C"/>
    <w:rsid w:val="003F4012"/>
    <w:rsid w:val="003F57A9"/>
    <w:rsid w:val="00403E8C"/>
    <w:rsid w:val="00405F15"/>
    <w:rsid w:val="004100D1"/>
    <w:rsid w:val="004210C5"/>
    <w:rsid w:val="0043374C"/>
    <w:rsid w:val="004532A9"/>
    <w:rsid w:val="004555D0"/>
    <w:rsid w:val="00457A0D"/>
    <w:rsid w:val="004633B5"/>
    <w:rsid w:val="00474EEF"/>
    <w:rsid w:val="00487F04"/>
    <w:rsid w:val="00490E7B"/>
    <w:rsid w:val="004950E2"/>
    <w:rsid w:val="004A3D72"/>
    <w:rsid w:val="004C15DA"/>
    <w:rsid w:val="004D5AA6"/>
    <w:rsid w:val="004D617B"/>
    <w:rsid w:val="004E5D3F"/>
    <w:rsid w:val="004F1336"/>
    <w:rsid w:val="00505DF7"/>
    <w:rsid w:val="00517F67"/>
    <w:rsid w:val="00520E87"/>
    <w:rsid w:val="00532C57"/>
    <w:rsid w:val="00532C74"/>
    <w:rsid w:val="00557BD9"/>
    <w:rsid w:val="00573130"/>
    <w:rsid w:val="00573DA9"/>
    <w:rsid w:val="00574003"/>
    <w:rsid w:val="0058006B"/>
    <w:rsid w:val="00591EF7"/>
    <w:rsid w:val="005B0591"/>
    <w:rsid w:val="005B6D09"/>
    <w:rsid w:val="005B71E1"/>
    <w:rsid w:val="005C77D7"/>
    <w:rsid w:val="005D7385"/>
    <w:rsid w:val="005F04E1"/>
    <w:rsid w:val="005F2A43"/>
    <w:rsid w:val="00654499"/>
    <w:rsid w:val="0066070F"/>
    <w:rsid w:val="00672273"/>
    <w:rsid w:val="00677BDC"/>
    <w:rsid w:val="00682D92"/>
    <w:rsid w:val="0069563C"/>
    <w:rsid w:val="006E3DC5"/>
    <w:rsid w:val="006E77C4"/>
    <w:rsid w:val="007043BE"/>
    <w:rsid w:val="007052A5"/>
    <w:rsid w:val="00716A11"/>
    <w:rsid w:val="007248DB"/>
    <w:rsid w:val="007249DA"/>
    <w:rsid w:val="0073736F"/>
    <w:rsid w:val="00740F6F"/>
    <w:rsid w:val="007577B4"/>
    <w:rsid w:val="00760650"/>
    <w:rsid w:val="00777F98"/>
    <w:rsid w:val="007A42CA"/>
    <w:rsid w:val="007C2034"/>
    <w:rsid w:val="007C505D"/>
    <w:rsid w:val="007C512B"/>
    <w:rsid w:val="007D39C0"/>
    <w:rsid w:val="0080420A"/>
    <w:rsid w:val="00821931"/>
    <w:rsid w:val="00822CCC"/>
    <w:rsid w:val="0082660D"/>
    <w:rsid w:val="00833D9B"/>
    <w:rsid w:val="00834A37"/>
    <w:rsid w:val="008421EF"/>
    <w:rsid w:val="008440F2"/>
    <w:rsid w:val="008515E3"/>
    <w:rsid w:val="008551D8"/>
    <w:rsid w:val="00856AEF"/>
    <w:rsid w:val="00881049"/>
    <w:rsid w:val="008A6335"/>
    <w:rsid w:val="008C36B3"/>
    <w:rsid w:val="008D128F"/>
    <w:rsid w:val="008D1386"/>
    <w:rsid w:val="008D4323"/>
    <w:rsid w:val="00925CA4"/>
    <w:rsid w:val="0094653F"/>
    <w:rsid w:val="00951A1D"/>
    <w:rsid w:val="00953A22"/>
    <w:rsid w:val="00972238"/>
    <w:rsid w:val="00975170"/>
    <w:rsid w:val="009775CA"/>
    <w:rsid w:val="0098483B"/>
    <w:rsid w:val="009A0948"/>
    <w:rsid w:val="009B43C2"/>
    <w:rsid w:val="009B78DC"/>
    <w:rsid w:val="009C1E6E"/>
    <w:rsid w:val="009C3362"/>
    <w:rsid w:val="009E5384"/>
    <w:rsid w:val="009F2813"/>
    <w:rsid w:val="009F6A94"/>
    <w:rsid w:val="00A041AE"/>
    <w:rsid w:val="00A06359"/>
    <w:rsid w:val="00A116A3"/>
    <w:rsid w:val="00A22CE4"/>
    <w:rsid w:val="00A37E59"/>
    <w:rsid w:val="00A5713C"/>
    <w:rsid w:val="00A60904"/>
    <w:rsid w:val="00A748E2"/>
    <w:rsid w:val="00A852D6"/>
    <w:rsid w:val="00AA76F8"/>
    <w:rsid w:val="00AC3058"/>
    <w:rsid w:val="00AC715C"/>
    <w:rsid w:val="00AD28E5"/>
    <w:rsid w:val="00AF4E1E"/>
    <w:rsid w:val="00B11C18"/>
    <w:rsid w:val="00B12B77"/>
    <w:rsid w:val="00B131B3"/>
    <w:rsid w:val="00B15C0F"/>
    <w:rsid w:val="00B331BF"/>
    <w:rsid w:val="00B46F57"/>
    <w:rsid w:val="00B4766D"/>
    <w:rsid w:val="00B50EB7"/>
    <w:rsid w:val="00B51B23"/>
    <w:rsid w:val="00B678D0"/>
    <w:rsid w:val="00B813BA"/>
    <w:rsid w:val="00B82353"/>
    <w:rsid w:val="00B82DD2"/>
    <w:rsid w:val="00B96469"/>
    <w:rsid w:val="00B96AB2"/>
    <w:rsid w:val="00BA2F10"/>
    <w:rsid w:val="00BB1ED5"/>
    <w:rsid w:val="00BD68A8"/>
    <w:rsid w:val="00BE104E"/>
    <w:rsid w:val="00C22A57"/>
    <w:rsid w:val="00C25347"/>
    <w:rsid w:val="00C359A6"/>
    <w:rsid w:val="00C436F9"/>
    <w:rsid w:val="00C74A9E"/>
    <w:rsid w:val="00C81408"/>
    <w:rsid w:val="00C85E3F"/>
    <w:rsid w:val="00C928EE"/>
    <w:rsid w:val="00C94814"/>
    <w:rsid w:val="00CA0006"/>
    <w:rsid w:val="00CC676F"/>
    <w:rsid w:val="00CE354E"/>
    <w:rsid w:val="00CE5E00"/>
    <w:rsid w:val="00D17F28"/>
    <w:rsid w:val="00D209EF"/>
    <w:rsid w:val="00D212CE"/>
    <w:rsid w:val="00D4545D"/>
    <w:rsid w:val="00D53874"/>
    <w:rsid w:val="00D56F84"/>
    <w:rsid w:val="00D635BD"/>
    <w:rsid w:val="00D72C9C"/>
    <w:rsid w:val="00DB4A6B"/>
    <w:rsid w:val="00DC7A06"/>
    <w:rsid w:val="00DE1D06"/>
    <w:rsid w:val="00DF6453"/>
    <w:rsid w:val="00E25798"/>
    <w:rsid w:val="00E30A81"/>
    <w:rsid w:val="00EA014E"/>
    <w:rsid w:val="00EA11FF"/>
    <w:rsid w:val="00EB3AC6"/>
    <w:rsid w:val="00EB7177"/>
    <w:rsid w:val="00EB7705"/>
    <w:rsid w:val="00EC237E"/>
    <w:rsid w:val="00EC3AC9"/>
    <w:rsid w:val="00EE167C"/>
    <w:rsid w:val="00F0173B"/>
    <w:rsid w:val="00F02B2A"/>
    <w:rsid w:val="00F06B3B"/>
    <w:rsid w:val="00F22629"/>
    <w:rsid w:val="00F23C99"/>
    <w:rsid w:val="00F662E9"/>
    <w:rsid w:val="00F8617C"/>
    <w:rsid w:val="00FC7EC5"/>
    <w:rsid w:val="00FD6388"/>
    <w:rsid w:val="00FE62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 w:type="paragraph" w:styleId="KeinLeerraum">
    <w:name w:val="No Spacing"/>
    <w:link w:val="KeinLeerraumZchn"/>
    <w:uiPriority w:val="1"/>
    <w:qFormat/>
    <w:rsid w:val="00245EE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45EE2"/>
    <w:rPr>
      <w:rFonts w:eastAsiaTheme="minorEastAsia"/>
    </w:rPr>
  </w:style>
</w:styles>
</file>

<file path=word/webSettings.xml><?xml version="1.0" encoding="utf-8"?>
<w:webSettings xmlns:r="http://schemas.openxmlformats.org/officeDocument/2006/relationships" xmlns:w="http://schemas.openxmlformats.org/wordprocessingml/2006/main">
  <w:divs>
    <w:div w:id="724452766">
      <w:bodyDiv w:val="1"/>
      <w:marLeft w:val="0"/>
      <w:marRight w:val="0"/>
      <w:marTop w:val="0"/>
      <w:marBottom w:val="0"/>
      <w:divBdr>
        <w:top w:val="none" w:sz="0" w:space="0" w:color="auto"/>
        <w:left w:val="none" w:sz="0" w:space="0" w:color="auto"/>
        <w:bottom w:val="none" w:sz="0" w:space="0" w:color="auto"/>
        <w:right w:val="none" w:sz="0" w:space="0" w:color="auto"/>
      </w:divBdr>
    </w:div>
    <w:div w:id="810515730">
      <w:bodyDiv w:val="1"/>
      <w:marLeft w:val="0"/>
      <w:marRight w:val="0"/>
      <w:marTop w:val="0"/>
      <w:marBottom w:val="0"/>
      <w:divBdr>
        <w:top w:val="none" w:sz="0" w:space="0" w:color="auto"/>
        <w:left w:val="none" w:sz="0" w:space="0" w:color="auto"/>
        <w:bottom w:val="none" w:sz="0" w:space="0" w:color="auto"/>
        <w:right w:val="none" w:sz="0" w:space="0" w:color="auto"/>
      </w:divBdr>
    </w:div>
    <w:div w:id="8594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menschenwerk.ne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A22BF-F9A5-4F32-BA85-8192EF809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1705</Words>
  <Characters>10746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Konzept für Projekt „Meister der Elemente“</vt:lpstr>
    </vt:vector>
  </TitlesOfParts>
  <Company>Menschenwerk</Company>
  <LinksUpToDate>false</LinksUpToDate>
  <CharactersWithSpaces>12427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für Projekt „Meister der Elemente“</dc:title>
  <dc:subject>Das Duell um die Herrschaft der Elemente</dc:subject>
  <dc:creator>www.lineracer.de</dc:creator>
  <cp:keywords/>
  <dc:description/>
  <cp:lastModifiedBy>Dirk Songür</cp:lastModifiedBy>
  <cp:revision>164</cp:revision>
  <dcterms:created xsi:type="dcterms:W3CDTF">2008-03-27T22:12:00Z</dcterms:created>
  <dcterms:modified xsi:type="dcterms:W3CDTF">2009-05-04T16:51:00Z</dcterms:modified>
</cp:coreProperties>
</file>